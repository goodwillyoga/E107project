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772465" w14:textId="77777777" w:rsidR="002E1D0F" w:rsidRPr="002E1D0F" w:rsidRDefault="00CD36E7" w:rsidP="002E1D0F">
      <w:pPr>
        <w:shd w:val="clear" w:color="auto" w:fill="FFFFFF"/>
        <w:spacing w:after="0" w:line="240" w:lineRule="auto"/>
        <w:rPr>
          <w:rFonts w:ascii="Helvetica" w:eastAsia="Times New Roman" w:hAnsi="Helvetica" w:cs="Arial"/>
          <w:b/>
          <w:color w:val="000000"/>
          <w:sz w:val="30"/>
          <w:szCs w:val="30"/>
        </w:rPr>
      </w:pPr>
      <w:r w:rsidRPr="00CD36E7">
        <w:rPr>
          <w:rFonts w:ascii="Helvetica" w:eastAsia="Times New Roman" w:hAnsi="Helvetica" w:cs="Arial"/>
          <w:b/>
          <w:color w:val="000000"/>
          <w:sz w:val="30"/>
          <w:szCs w:val="30"/>
        </w:rPr>
        <w:t xml:space="preserve">Title: </w:t>
      </w:r>
      <w:r w:rsidR="002E1D0F" w:rsidRPr="002E1D0F">
        <w:rPr>
          <w:rFonts w:ascii="Helvetica" w:eastAsia="Times New Roman" w:hAnsi="Helvetica" w:cs="Arial"/>
          <w:b/>
          <w:color w:val="000000"/>
          <w:sz w:val="30"/>
          <w:szCs w:val="30"/>
        </w:rPr>
        <w:t>Statistical Analysis of Stock Volatility</w:t>
      </w:r>
    </w:p>
    <w:p w14:paraId="66BC0297"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5BC5B22"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Background and Motivation</w:t>
      </w:r>
    </w:p>
    <w:p w14:paraId="3600FFFE" w14:textId="77777777" w:rsidR="002E1D0F" w:rsidRPr="002E1D0F" w:rsidRDefault="002E1D0F" w:rsidP="00B21680">
      <w:pPr>
        <w:shd w:val="clear" w:color="auto" w:fill="FFFFFF"/>
        <w:spacing w:after="0" w:line="240" w:lineRule="auto"/>
        <w:jc w:val="both"/>
        <w:rPr>
          <w:rFonts w:ascii="Arial" w:eastAsia="Times New Roman" w:hAnsi="Arial" w:cs="Arial"/>
          <w:color w:val="222222"/>
          <w:sz w:val="19"/>
          <w:szCs w:val="19"/>
        </w:rPr>
      </w:pPr>
      <w:r w:rsidRPr="002E1D0F">
        <w:rPr>
          <w:rFonts w:ascii="Constantia" w:eastAsia="Times New Roman" w:hAnsi="Constantia" w:cs="Arial"/>
          <w:color w:val="000000"/>
          <w:sz w:val="20"/>
          <w:szCs w:val="20"/>
        </w:rPr>
        <w:t xml:space="preserve">The primary motivation of the project is to highlight the "risk" associated with </w:t>
      </w:r>
      <w:r w:rsidR="00553695">
        <w:rPr>
          <w:rFonts w:ascii="Constantia" w:eastAsia="Times New Roman" w:hAnsi="Constantia" w:cs="Arial"/>
          <w:color w:val="000000"/>
          <w:sz w:val="20"/>
          <w:szCs w:val="20"/>
        </w:rPr>
        <w:t>Stocks</w:t>
      </w:r>
      <w:r w:rsidRPr="002E1D0F">
        <w:rPr>
          <w:rFonts w:ascii="Constantia" w:eastAsia="Times New Roman" w:hAnsi="Constantia" w:cs="Arial"/>
          <w:color w:val="000000"/>
          <w:sz w:val="20"/>
          <w:szCs w:val="20"/>
        </w:rPr>
        <w:t xml:space="preserve"> by applying various statistical analysis to quantify the risk factors such as </w:t>
      </w:r>
      <w:r w:rsidR="0088339C">
        <w:rPr>
          <w:rFonts w:ascii="Constantia" w:eastAsia="Times New Roman" w:hAnsi="Constantia" w:cs="Arial"/>
          <w:color w:val="000000"/>
          <w:sz w:val="20"/>
          <w:szCs w:val="20"/>
        </w:rPr>
        <w:t>“Market Impact” (</w:t>
      </w:r>
      <w:r w:rsidRPr="002E1D0F">
        <w:rPr>
          <w:rFonts w:ascii="Constantia" w:eastAsia="Times New Roman" w:hAnsi="Constantia" w:cs="Arial"/>
          <w:color w:val="000000"/>
          <w:sz w:val="20"/>
          <w:szCs w:val="20"/>
        </w:rPr>
        <w:t>"B</w:t>
      </w:r>
      <w:r w:rsidR="00553695">
        <w:rPr>
          <w:rFonts w:ascii="Constantia" w:eastAsia="Times New Roman" w:hAnsi="Constantia" w:cs="Arial"/>
          <w:color w:val="000000"/>
          <w:sz w:val="20"/>
          <w:szCs w:val="20"/>
        </w:rPr>
        <w:t>eta", "Standard Deviation"</w:t>
      </w:r>
      <w:r w:rsidR="0088339C">
        <w:rPr>
          <w:rFonts w:ascii="Constantia" w:eastAsia="Times New Roman" w:hAnsi="Constantia" w:cs="Arial"/>
          <w:color w:val="000000"/>
          <w:sz w:val="20"/>
          <w:szCs w:val="20"/>
        </w:rPr>
        <w:t>)</w:t>
      </w:r>
      <w:r w:rsidR="00553695">
        <w:rPr>
          <w:rFonts w:ascii="Constantia" w:eastAsia="Times New Roman" w:hAnsi="Constantia" w:cs="Arial"/>
          <w:color w:val="000000"/>
          <w:sz w:val="20"/>
          <w:szCs w:val="20"/>
        </w:rPr>
        <w:t xml:space="preserve"> and “Social Sentiment”</w:t>
      </w:r>
      <w:r w:rsidR="0088339C">
        <w:rPr>
          <w:rFonts w:ascii="Constantia" w:eastAsia="Times New Roman" w:hAnsi="Constantia" w:cs="Arial"/>
          <w:color w:val="000000"/>
          <w:sz w:val="20"/>
          <w:szCs w:val="20"/>
        </w:rPr>
        <w:t xml:space="preserve"> (</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Twitter feeds</w:t>
      </w:r>
      <w:r w:rsidR="001F2273">
        <w:rPr>
          <w:rFonts w:ascii="Constantia" w:eastAsia="Times New Roman" w:hAnsi="Constantia" w:cs="Arial"/>
          <w:color w:val="000000"/>
          <w:sz w:val="20"/>
          <w:szCs w:val="20"/>
        </w:rPr>
        <w:t>”</w:t>
      </w:r>
      <w:r w:rsidR="0088339C">
        <w:rPr>
          <w:rFonts w:ascii="Constantia" w:eastAsia="Times New Roman" w:hAnsi="Constantia" w:cs="Arial"/>
          <w:color w:val="000000"/>
          <w:sz w:val="20"/>
          <w:szCs w:val="20"/>
        </w:rPr>
        <w:t>)</w:t>
      </w:r>
      <w:r w:rsidRPr="002E1D0F">
        <w:rPr>
          <w:rFonts w:ascii="Constantia" w:eastAsia="Times New Roman" w:hAnsi="Constantia" w:cs="Arial"/>
          <w:color w:val="000000"/>
          <w:sz w:val="20"/>
          <w:szCs w:val="20"/>
        </w:rPr>
        <w:t xml:space="preserve">. The fundamental reason to choose a topic in finance is partly </w:t>
      </w:r>
      <w:r w:rsidR="00E71698">
        <w:rPr>
          <w:rFonts w:ascii="Constantia" w:eastAsia="Times New Roman" w:hAnsi="Constantia" w:cs="Arial"/>
          <w:color w:val="000000"/>
          <w:sz w:val="20"/>
          <w:szCs w:val="20"/>
        </w:rPr>
        <w:t>current</w:t>
      </w:r>
      <w:r w:rsidRPr="002E1D0F">
        <w:rPr>
          <w:rFonts w:ascii="Constantia" w:eastAsia="Times New Roman" w:hAnsi="Constantia" w:cs="Arial"/>
          <w:color w:val="000000"/>
          <w:sz w:val="20"/>
          <w:szCs w:val="20"/>
        </w:rPr>
        <w:t xml:space="preserve"> experience working in the industry and partly to understand the significance of "risk" being an end investor. Many of us manage </w:t>
      </w:r>
      <w:r w:rsidR="00E71698">
        <w:rPr>
          <w:rFonts w:ascii="Constantia" w:eastAsia="Times New Roman" w:hAnsi="Constantia" w:cs="Arial"/>
          <w:color w:val="000000"/>
          <w:sz w:val="20"/>
          <w:szCs w:val="20"/>
        </w:rPr>
        <w:t xml:space="preserve">different </w:t>
      </w:r>
      <w:r w:rsidR="0026069F">
        <w:rPr>
          <w:rFonts w:ascii="Constantia" w:eastAsia="Times New Roman" w:hAnsi="Constantia" w:cs="Arial"/>
          <w:color w:val="000000"/>
          <w:sz w:val="20"/>
          <w:szCs w:val="20"/>
        </w:rPr>
        <w:t>types</w:t>
      </w:r>
      <w:r w:rsidR="00E71698">
        <w:rPr>
          <w:rFonts w:ascii="Constantia" w:eastAsia="Times New Roman" w:hAnsi="Constantia" w:cs="Arial"/>
          <w:color w:val="000000"/>
          <w:sz w:val="20"/>
          <w:szCs w:val="20"/>
        </w:rPr>
        <w:t xml:space="preserve"> of</w:t>
      </w:r>
      <w:r w:rsidRPr="002E1D0F">
        <w:rPr>
          <w:rFonts w:ascii="Constantia" w:eastAsia="Times New Roman" w:hAnsi="Constantia" w:cs="Arial"/>
          <w:color w:val="000000"/>
          <w:sz w:val="20"/>
          <w:szCs w:val="20"/>
        </w:rPr>
        <w:t xml:space="preserve"> brokerage accounts </w:t>
      </w:r>
      <w:r w:rsidR="00E71698">
        <w:rPr>
          <w:rFonts w:ascii="Constantia" w:eastAsia="Times New Roman" w:hAnsi="Constantia" w:cs="Arial"/>
          <w:color w:val="000000"/>
          <w:sz w:val="20"/>
          <w:szCs w:val="20"/>
        </w:rPr>
        <w:t xml:space="preserve">(stock trading, </w:t>
      </w:r>
      <w:r w:rsidRPr="002E1D0F">
        <w:rPr>
          <w:rFonts w:ascii="Constantia" w:eastAsia="Times New Roman" w:hAnsi="Constantia" w:cs="Arial"/>
          <w:color w:val="000000"/>
          <w:sz w:val="20"/>
          <w:szCs w:val="20"/>
        </w:rPr>
        <w:t>401k and IRA accounts</w:t>
      </w:r>
      <w:r w:rsidR="0026069F">
        <w:rPr>
          <w:rFonts w:ascii="Constantia" w:eastAsia="Times New Roman" w:hAnsi="Constantia" w:cs="Arial"/>
          <w:color w:val="000000"/>
          <w:sz w:val="20"/>
          <w:szCs w:val="20"/>
        </w:rPr>
        <w:t xml:space="preserve">) without clearly understanding the </w:t>
      </w:r>
      <w:r w:rsidR="00E71698">
        <w:rPr>
          <w:rFonts w:ascii="Constantia" w:eastAsia="Times New Roman" w:hAnsi="Constantia" w:cs="Arial"/>
          <w:color w:val="000000"/>
          <w:sz w:val="20"/>
          <w:szCs w:val="20"/>
        </w:rPr>
        <w:t xml:space="preserve">differing </w:t>
      </w:r>
      <w:r w:rsidR="00A779BD">
        <w:rPr>
          <w:rFonts w:ascii="Constantia" w:eastAsia="Times New Roman" w:hAnsi="Constantia" w:cs="Arial"/>
          <w:color w:val="000000"/>
          <w:sz w:val="20"/>
          <w:szCs w:val="20"/>
        </w:rPr>
        <w:t>risk</w:t>
      </w:r>
      <w:r w:rsidR="0026069F">
        <w:rPr>
          <w:rFonts w:ascii="Constantia" w:eastAsia="Times New Roman" w:hAnsi="Constantia" w:cs="Arial"/>
          <w:color w:val="000000"/>
          <w:sz w:val="20"/>
          <w:szCs w:val="20"/>
        </w:rPr>
        <w:t xml:space="preserve"> </w:t>
      </w:r>
      <w:r w:rsidR="0022387E">
        <w:rPr>
          <w:rFonts w:ascii="Constantia" w:eastAsia="Times New Roman" w:hAnsi="Constantia" w:cs="Arial"/>
          <w:color w:val="000000"/>
          <w:sz w:val="20"/>
          <w:szCs w:val="20"/>
        </w:rPr>
        <w:t xml:space="preserve">associated </w:t>
      </w:r>
      <w:r w:rsidR="0026069F">
        <w:rPr>
          <w:rFonts w:ascii="Constantia" w:eastAsia="Times New Roman" w:hAnsi="Constantia" w:cs="Arial"/>
          <w:color w:val="000000"/>
          <w:sz w:val="20"/>
          <w:szCs w:val="20"/>
        </w:rPr>
        <w:t xml:space="preserve">with </w:t>
      </w:r>
      <w:r w:rsidR="00644261">
        <w:rPr>
          <w:rFonts w:ascii="Constantia" w:eastAsia="Times New Roman" w:hAnsi="Constantia" w:cs="Arial"/>
          <w:color w:val="000000"/>
          <w:sz w:val="20"/>
          <w:szCs w:val="20"/>
        </w:rPr>
        <w:t xml:space="preserve">the performance of </w:t>
      </w:r>
      <w:r w:rsidR="0026069F">
        <w:rPr>
          <w:rFonts w:ascii="Constantia" w:eastAsia="Times New Roman" w:hAnsi="Constantia" w:cs="Arial"/>
          <w:color w:val="000000"/>
          <w:sz w:val="20"/>
          <w:szCs w:val="20"/>
        </w:rPr>
        <w:t>these accounts</w:t>
      </w:r>
      <w:r w:rsidRPr="002E1D0F">
        <w:rPr>
          <w:rFonts w:ascii="Constantia" w:eastAsia="Times New Roman" w:hAnsi="Constantia" w:cs="Arial"/>
          <w:color w:val="000000"/>
          <w:sz w:val="20"/>
          <w:szCs w:val="20"/>
        </w:rPr>
        <w:t>. The risk appetite</w:t>
      </w:r>
      <w:r w:rsidR="00A779BD">
        <w:rPr>
          <w:rFonts w:ascii="Constantia" w:eastAsia="Times New Roman" w:hAnsi="Constantia" w:cs="Arial"/>
          <w:color w:val="000000"/>
          <w:sz w:val="20"/>
          <w:szCs w:val="20"/>
        </w:rPr>
        <w:t xml:space="preserve"> itself</w:t>
      </w:r>
      <w:r w:rsidRPr="002E1D0F">
        <w:rPr>
          <w:rFonts w:ascii="Constantia" w:eastAsia="Times New Roman" w:hAnsi="Constantia" w:cs="Arial"/>
          <w:color w:val="000000"/>
          <w:sz w:val="20"/>
          <w:szCs w:val="20"/>
        </w:rPr>
        <w:t xml:space="preserve"> differs </w:t>
      </w:r>
      <w:r w:rsidR="008B5467">
        <w:rPr>
          <w:rFonts w:ascii="Constantia" w:eastAsia="Times New Roman" w:hAnsi="Constantia" w:cs="Arial"/>
          <w:color w:val="000000"/>
          <w:sz w:val="20"/>
          <w:szCs w:val="20"/>
        </w:rPr>
        <w:t xml:space="preserve">widely </w:t>
      </w:r>
      <w:r w:rsidRPr="002E1D0F">
        <w:rPr>
          <w:rFonts w:ascii="Constantia" w:eastAsia="Times New Roman" w:hAnsi="Constantia" w:cs="Arial"/>
          <w:color w:val="000000"/>
          <w:sz w:val="20"/>
          <w:szCs w:val="20"/>
        </w:rPr>
        <w:t xml:space="preserve">with different classes of investors depending on their personal situation and </w:t>
      </w:r>
      <w:r w:rsidR="00337CEB">
        <w:rPr>
          <w:rFonts w:ascii="Constantia" w:eastAsia="Times New Roman" w:hAnsi="Constantia" w:cs="Arial"/>
          <w:color w:val="000000"/>
          <w:sz w:val="20"/>
          <w:szCs w:val="20"/>
        </w:rPr>
        <w:t>other factors</w:t>
      </w:r>
      <w:r w:rsidR="00A779BD">
        <w:rPr>
          <w:rFonts w:ascii="Constantia" w:eastAsia="Times New Roman" w:hAnsi="Constantia" w:cs="Arial"/>
          <w:color w:val="000000"/>
          <w:sz w:val="20"/>
          <w:szCs w:val="20"/>
        </w:rPr>
        <w:t xml:space="preserve">. Hence </w:t>
      </w:r>
      <w:r w:rsidRPr="002E1D0F">
        <w:rPr>
          <w:rFonts w:ascii="Constantia" w:eastAsia="Times New Roman" w:hAnsi="Constantia" w:cs="Arial"/>
          <w:color w:val="000000"/>
          <w:sz w:val="20"/>
          <w:szCs w:val="20"/>
        </w:rPr>
        <w:t xml:space="preserve">it is prudent for such investors to understand the risk factors associated with their individual stocks or funds. Further, the recent advances in the social media has provided a wealth of information in the form of Twitter feeds or Google trends that can further provide good insight on the sentiment of investors influenced by current market events. This research is an attempt to highlight </w:t>
      </w:r>
      <w:r w:rsidR="00337CEB">
        <w:rPr>
          <w:rFonts w:ascii="Constantia" w:eastAsia="Times New Roman" w:hAnsi="Constantia" w:cs="Arial"/>
          <w:color w:val="000000"/>
          <w:sz w:val="20"/>
          <w:szCs w:val="20"/>
        </w:rPr>
        <w:t xml:space="preserve">the </w:t>
      </w:r>
      <w:r w:rsidRPr="002E1D0F">
        <w:rPr>
          <w:rFonts w:ascii="Constantia" w:eastAsia="Times New Roman" w:hAnsi="Constantia" w:cs="Arial"/>
          <w:color w:val="000000"/>
          <w:sz w:val="20"/>
          <w:szCs w:val="20"/>
        </w:rPr>
        <w:t xml:space="preserve">concepts around "risk" </w:t>
      </w:r>
      <w:r w:rsidR="00942B46">
        <w:rPr>
          <w:rFonts w:ascii="Constantia" w:eastAsia="Times New Roman" w:hAnsi="Constantia" w:cs="Arial"/>
          <w:color w:val="000000"/>
          <w:sz w:val="20"/>
          <w:szCs w:val="20"/>
        </w:rPr>
        <w:t xml:space="preserve">factors including </w:t>
      </w:r>
      <w:r w:rsidRPr="002E1D0F">
        <w:rPr>
          <w:rFonts w:ascii="Constantia" w:eastAsia="Times New Roman" w:hAnsi="Constantia" w:cs="Arial"/>
          <w:color w:val="000000"/>
          <w:sz w:val="20"/>
          <w:szCs w:val="20"/>
        </w:rPr>
        <w:t xml:space="preserve">investor "sentiment" </w:t>
      </w:r>
      <w:r w:rsidR="0019487E">
        <w:rPr>
          <w:rFonts w:ascii="Constantia" w:eastAsia="Times New Roman" w:hAnsi="Constantia" w:cs="Arial"/>
          <w:color w:val="000000"/>
          <w:sz w:val="20"/>
          <w:szCs w:val="20"/>
        </w:rPr>
        <w:t xml:space="preserve">by performing a thorough </w:t>
      </w:r>
      <w:r w:rsidRPr="002E1D0F">
        <w:rPr>
          <w:rFonts w:ascii="Constantia" w:eastAsia="Times New Roman" w:hAnsi="Constantia" w:cs="Arial"/>
          <w:color w:val="000000"/>
          <w:sz w:val="20"/>
          <w:szCs w:val="20"/>
        </w:rPr>
        <w:t xml:space="preserve">statistical </w:t>
      </w:r>
      <w:r w:rsidR="0019487E">
        <w:rPr>
          <w:rFonts w:ascii="Constantia" w:eastAsia="Times New Roman" w:hAnsi="Constantia" w:cs="Arial"/>
          <w:color w:val="000000"/>
          <w:sz w:val="20"/>
          <w:szCs w:val="20"/>
        </w:rPr>
        <w:t xml:space="preserve">analysis backed by appropriate </w:t>
      </w:r>
      <w:r w:rsidRPr="002E1D0F">
        <w:rPr>
          <w:rFonts w:ascii="Constantia" w:eastAsia="Times New Roman" w:hAnsi="Constantia" w:cs="Arial"/>
          <w:color w:val="000000"/>
          <w:sz w:val="20"/>
          <w:szCs w:val="20"/>
        </w:rPr>
        <w:t>models. </w:t>
      </w:r>
    </w:p>
    <w:p w14:paraId="5F69888A"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6EA80B18" w14:textId="77777777" w:rsidR="002E1D0F" w:rsidRPr="002E1D0F" w:rsidRDefault="002E1D0F" w:rsidP="002E1D0F">
      <w:pPr>
        <w:shd w:val="clear" w:color="auto" w:fill="FFFFFF"/>
        <w:spacing w:after="0" w:line="240" w:lineRule="auto"/>
        <w:rPr>
          <w:rFonts w:ascii="Arial" w:eastAsia="Times New Roman" w:hAnsi="Arial" w:cs="Arial"/>
          <w:b/>
          <w:color w:val="222222"/>
          <w:sz w:val="19"/>
          <w:szCs w:val="19"/>
        </w:rPr>
      </w:pPr>
      <w:r w:rsidRPr="002E1D0F">
        <w:rPr>
          <w:rFonts w:ascii="Helvetica" w:eastAsia="Times New Roman" w:hAnsi="Helvetica" w:cs="Arial"/>
          <w:b/>
          <w:color w:val="000000"/>
          <w:sz w:val="30"/>
          <w:szCs w:val="30"/>
        </w:rPr>
        <w:t>Project Objectives </w:t>
      </w:r>
    </w:p>
    <w:p w14:paraId="3FBE8650" w14:textId="77777777" w:rsidR="00CD36E7" w:rsidRPr="0010607F" w:rsidRDefault="002E1D0F" w:rsidP="00B21680">
      <w:pPr>
        <w:shd w:val="clear" w:color="auto" w:fill="FFFFFF"/>
        <w:spacing w:after="0" w:line="240" w:lineRule="auto"/>
        <w:jc w:val="both"/>
        <w:rPr>
          <w:rFonts w:ascii="Constantia" w:eastAsia="Times New Roman" w:hAnsi="Constantia" w:cs="Arial"/>
          <w:color w:val="222222"/>
          <w:sz w:val="20"/>
          <w:szCs w:val="20"/>
          <w:lang w:val="en"/>
        </w:rPr>
      </w:pPr>
      <w:r w:rsidRPr="002E1D0F">
        <w:rPr>
          <w:rFonts w:ascii="Constantia" w:eastAsia="Times New Roman" w:hAnsi="Constantia" w:cs="Arial"/>
          <w:color w:val="222222"/>
          <w:sz w:val="20"/>
          <w:szCs w:val="20"/>
          <w:lang w:val="en"/>
        </w:rPr>
        <w:t xml:space="preserve">Volatility is a statistical measure of the dispersion of returns for a given security or market-index. Commonly, the higher the volatility, the riskier the security. </w:t>
      </w:r>
      <w:r w:rsidR="004F4B35">
        <w:rPr>
          <w:rFonts w:ascii="Constantia" w:eastAsia="Times New Roman" w:hAnsi="Constantia" w:cs="Arial"/>
          <w:color w:val="222222"/>
          <w:sz w:val="20"/>
          <w:szCs w:val="20"/>
          <w:lang w:val="en"/>
        </w:rPr>
        <w:t>The volatility itself is affected by multiple factors such as market (“Beta”, “Standard Deviation”), performance (“Earnings”), research (“Analyst Recommendations”)</w:t>
      </w:r>
      <w:r w:rsidR="00903CDD">
        <w:rPr>
          <w:rFonts w:ascii="Constantia" w:eastAsia="Times New Roman" w:hAnsi="Constantia" w:cs="Arial"/>
          <w:color w:val="222222"/>
          <w:sz w:val="20"/>
          <w:szCs w:val="20"/>
          <w:lang w:val="en"/>
        </w:rPr>
        <w:t xml:space="preserve"> </w:t>
      </w:r>
      <w:r w:rsidR="004F4B35">
        <w:rPr>
          <w:rFonts w:ascii="Constantia" w:eastAsia="Times New Roman" w:hAnsi="Constantia" w:cs="Arial"/>
          <w:color w:val="222222"/>
          <w:sz w:val="20"/>
          <w:szCs w:val="20"/>
          <w:lang w:val="en"/>
        </w:rPr>
        <w:t xml:space="preserve">and social factors (“Social Sentiment”). </w:t>
      </w:r>
      <w:r w:rsidR="0010607F">
        <w:rPr>
          <w:rFonts w:ascii="Constantia" w:eastAsia="Times New Roman" w:hAnsi="Constantia" w:cs="Arial"/>
          <w:color w:val="222222"/>
          <w:sz w:val="20"/>
          <w:szCs w:val="20"/>
          <w:lang w:val="en"/>
        </w:rPr>
        <w:t xml:space="preserve"> </w:t>
      </w:r>
      <w:r w:rsidRPr="002E1D0F">
        <w:rPr>
          <w:rFonts w:ascii="Constantia" w:eastAsia="Times New Roman" w:hAnsi="Constantia" w:cs="Arial"/>
          <w:color w:val="222222"/>
          <w:sz w:val="20"/>
          <w:szCs w:val="20"/>
          <w:lang w:val="en"/>
        </w:rPr>
        <w:t xml:space="preserve">We will </w:t>
      </w:r>
      <w:r w:rsidR="00C92159">
        <w:rPr>
          <w:rFonts w:ascii="Constantia" w:eastAsia="Times New Roman" w:hAnsi="Constantia" w:cs="Arial"/>
          <w:color w:val="222222"/>
          <w:sz w:val="20"/>
          <w:szCs w:val="20"/>
          <w:lang w:val="en"/>
        </w:rPr>
        <w:t>start with</w:t>
      </w:r>
      <w:r w:rsidRPr="002E1D0F">
        <w:rPr>
          <w:rFonts w:ascii="Constantia" w:eastAsia="Times New Roman" w:hAnsi="Constantia" w:cs="Arial"/>
          <w:color w:val="222222"/>
          <w:sz w:val="20"/>
          <w:szCs w:val="20"/>
          <w:lang w:val="en"/>
        </w:rPr>
        <w:t xml:space="preserve"> the concept of Beta as a measure of volatility or risk and analyze how it affects the returns of a stock relative to the benchmark index (like S&amp;P 500). In particular, we will run a simple case study by choosing three stocks with widely differing returns relative to the benchmark (S&amp;P 500) to emphasize the effect of beta on different classes of stocks. We will then generalize this a bit more, by comparing Beta (risk) for a universe of stocks against their respective returns for a chosen period and more important, we want to understand </w:t>
      </w:r>
      <w:r w:rsidRPr="002E1D0F">
        <w:rPr>
          <w:rFonts w:ascii="Constantia" w:eastAsia="Times New Roman" w:hAnsi="Constantia" w:cs="Arial"/>
          <w:b/>
          <w:bCs/>
          <w:color w:val="222222"/>
          <w:sz w:val="20"/>
          <w:szCs w:val="20"/>
          <w:lang w:val="en"/>
        </w:rPr>
        <w:t>if a portfolio of low-volatility stocks earn returns different from a portfolio of high-volatility stocks. </w:t>
      </w:r>
      <w:r w:rsidRPr="002E1D0F">
        <w:rPr>
          <w:rFonts w:ascii="Constantia" w:eastAsia="Times New Roman" w:hAnsi="Constantia" w:cs="Arial"/>
          <w:color w:val="222222"/>
          <w:sz w:val="20"/>
          <w:szCs w:val="20"/>
          <w:lang w:val="en"/>
        </w:rPr>
        <w:t xml:space="preserve">This is </w:t>
      </w:r>
      <w:r w:rsidR="00C92159">
        <w:rPr>
          <w:rFonts w:ascii="Constantia" w:eastAsia="Times New Roman" w:hAnsi="Constantia" w:cs="Arial"/>
          <w:color w:val="222222"/>
          <w:sz w:val="20"/>
          <w:szCs w:val="20"/>
          <w:lang w:val="en"/>
        </w:rPr>
        <w:t>one of the</w:t>
      </w:r>
      <w:r w:rsidRPr="002E1D0F">
        <w:rPr>
          <w:rFonts w:ascii="Constantia" w:eastAsia="Times New Roman" w:hAnsi="Constantia" w:cs="Arial"/>
          <w:color w:val="222222"/>
          <w:sz w:val="20"/>
          <w:szCs w:val="20"/>
          <w:lang w:val="en"/>
        </w:rPr>
        <w:t xml:space="preserve"> fundamental question</w:t>
      </w:r>
      <w:r w:rsidR="00C92159">
        <w:rPr>
          <w:rFonts w:ascii="Constantia" w:eastAsia="Times New Roman" w:hAnsi="Constantia" w:cs="Arial"/>
          <w:color w:val="222222"/>
          <w:sz w:val="20"/>
          <w:szCs w:val="20"/>
          <w:lang w:val="en"/>
        </w:rPr>
        <w:t>s</w:t>
      </w:r>
      <w:r w:rsidRPr="002E1D0F">
        <w:rPr>
          <w:rFonts w:ascii="Constantia" w:eastAsia="Times New Roman" w:hAnsi="Constantia" w:cs="Arial"/>
          <w:color w:val="222222"/>
          <w:sz w:val="20"/>
          <w:szCs w:val="20"/>
          <w:lang w:val="en"/>
        </w:rPr>
        <w:t xml:space="preserve"> that this paper ponders upon by providing a statistical insight into the results.</w:t>
      </w:r>
      <w:r w:rsidR="00C92159">
        <w:rPr>
          <w:rFonts w:ascii="Constantia" w:eastAsia="Times New Roman" w:hAnsi="Constantia" w:cs="Arial"/>
          <w:color w:val="222222"/>
          <w:sz w:val="20"/>
          <w:szCs w:val="20"/>
          <w:lang w:val="en"/>
        </w:rPr>
        <w:t xml:space="preserve"> We will then repeat the analysis using Standard Deviation as the volatility measurement.</w:t>
      </w:r>
      <w:r w:rsidRPr="002E1D0F">
        <w:rPr>
          <w:rFonts w:ascii="Constantia" w:eastAsia="Times New Roman" w:hAnsi="Constantia" w:cs="Arial"/>
          <w:color w:val="222222"/>
          <w:sz w:val="20"/>
          <w:szCs w:val="20"/>
          <w:lang w:val="en"/>
        </w:rPr>
        <w:t xml:space="preserve"> </w:t>
      </w:r>
      <w:r w:rsidR="00C92159" w:rsidRPr="002E1D0F">
        <w:rPr>
          <w:rFonts w:ascii="Constantia" w:eastAsia="Times New Roman" w:hAnsi="Constantia" w:cs="Arial"/>
          <w:color w:val="222222"/>
          <w:sz w:val="20"/>
          <w:szCs w:val="20"/>
          <w:lang w:val="en"/>
        </w:rPr>
        <w:t>The way we present this part of the material is by running a multiple regression model on stock’s return using beta and standard deviation as predictors</w:t>
      </w:r>
      <w:r w:rsidR="00C92159">
        <w:rPr>
          <w:rFonts w:ascii="Constantia" w:eastAsia="Times New Roman" w:hAnsi="Constantia" w:cs="Arial"/>
          <w:color w:val="222222"/>
          <w:sz w:val="20"/>
          <w:szCs w:val="20"/>
          <w:lang w:val="en"/>
        </w:rPr>
        <w:t>.</w:t>
      </w:r>
      <w:r w:rsidR="00C92159" w:rsidRPr="002E1D0F">
        <w:rPr>
          <w:rFonts w:ascii="Constantia" w:eastAsia="Times New Roman" w:hAnsi="Constantia" w:cs="Arial"/>
          <w:color w:val="222222"/>
          <w:sz w:val="20"/>
          <w:szCs w:val="20"/>
          <w:lang w:val="en"/>
        </w:rPr>
        <w:t xml:space="preserve"> </w:t>
      </w:r>
      <w:r w:rsidR="00C92159">
        <w:rPr>
          <w:rFonts w:ascii="Constantia" w:eastAsia="Times New Roman" w:hAnsi="Constantia" w:cs="Arial"/>
          <w:color w:val="222222"/>
          <w:sz w:val="20"/>
          <w:szCs w:val="20"/>
          <w:lang w:val="en"/>
        </w:rPr>
        <w:br/>
      </w:r>
      <w:r w:rsidRPr="002E1D0F">
        <w:rPr>
          <w:rFonts w:ascii="Constantia" w:eastAsia="Times New Roman" w:hAnsi="Constantia" w:cs="Arial"/>
          <w:color w:val="222222"/>
          <w:sz w:val="20"/>
          <w:szCs w:val="20"/>
          <w:lang w:val="en"/>
        </w:rPr>
        <w:t>While the main focus of this research paper is on stock’s beta</w:t>
      </w:r>
      <w:r w:rsidR="00C92159">
        <w:rPr>
          <w:rFonts w:ascii="Constantia" w:eastAsia="Times New Roman" w:hAnsi="Constantia" w:cs="Arial"/>
          <w:color w:val="222222"/>
          <w:sz w:val="20"/>
          <w:szCs w:val="20"/>
          <w:lang w:val="en"/>
        </w:rPr>
        <w:t xml:space="preserve"> and standard deviation</w:t>
      </w:r>
      <w:r w:rsidRPr="002E1D0F">
        <w:rPr>
          <w:rFonts w:ascii="Constantia" w:eastAsia="Times New Roman" w:hAnsi="Constantia" w:cs="Arial"/>
          <w:color w:val="222222"/>
          <w:sz w:val="20"/>
          <w:szCs w:val="20"/>
          <w:lang w:val="en"/>
        </w:rPr>
        <w:t xml:space="preserve">, we will also introduce other </w:t>
      </w:r>
      <w:r w:rsidR="00C92159">
        <w:rPr>
          <w:rFonts w:ascii="Constantia" w:eastAsia="Times New Roman" w:hAnsi="Constantia" w:cs="Arial"/>
          <w:color w:val="222222"/>
          <w:sz w:val="20"/>
          <w:szCs w:val="20"/>
          <w:lang w:val="en"/>
        </w:rPr>
        <w:t xml:space="preserve">significant </w:t>
      </w:r>
      <w:r w:rsidRPr="002E1D0F">
        <w:rPr>
          <w:rFonts w:ascii="Constantia" w:eastAsia="Times New Roman" w:hAnsi="Constantia" w:cs="Arial"/>
          <w:color w:val="222222"/>
          <w:sz w:val="20"/>
          <w:szCs w:val="20"/>
          <w:lang w:val="en"/>
        </w:rPr>
        <w:t xml:space="preserve">measures of volatility </w:t>
      </w:r>
      <w:r w:rsidR="00C92159">
        <w:rPr>
          <w:rFonts w:ascii="Constantia" w:eastAsia="Times New Roman" w:hAnsi="Constantia" w:cs="Arial"/>
          <w:color w:val="222222"/>
          <w:sz w:val="20"/>
          <w:szCs w:val="20"/>
          <w:lang w:val="en"/>
        </w:rPr>
        <w:t xml:space="preserve">such as Twitter feeds that is gaining momentum since the advent of Social Media Revolution. The is primarily done </w:t>
      </w:r>
      <w:r w:rsidRPr="002E1D0F">
        <w:rPr>
          <w:rFonts w:ascii="Constantia" w:eastAsia="Times New Roman" w:hAnsi="Constantia" w:cs="Arial"/>
          <w:color w:val="222222"/>
          <w:sz w:val="20"/>
          <w:szCs w:val="20"/>
          <w:lang w:val="en"/>
        </w:rPr>
        <w:t>to make this investigation more complete. .</w:t>
      </w:r>
      <w:r w:rsidRPr="002E1D0F">
        <w:rPr>
          <w:rFonts w:ascii="Constantia" w:eastAsia="Times New Roman" w:hAnsi="Constantia" w:cs="Arial"/>
          <w:color w:val="222222"/>
          <w:sz w:val="20"/>
          <w:szCs w:val="20"/>
          <w:lang w:val="en"/>
        </w:rPr>
        <w:br/>
      </w:r>
    </w:p>
    <w:p w14:paraId="0B3388CD"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 xml:space="preserve">Summarizing high level questions and underlying </w:t>
      </w:r>
      <w:r w:rsidR="00B729C5">
        <w:rPr>
          <w:rFonts w:ascii="Constantia" w:eastAsia="Times New Roman" w:hAnsi="Constantia" w:cs="Arial"/>
          <w:b/>
          <w:color w:val="222222"/>
          <w:sz w:val="20"/>
          <w:szCs w:val="20"/>
          <w:lang w:val="en"/>
        </w:rPr>
        <w:t>analysis</w:t>
      </w:r>
      <w:r w:rsidRPr="00CD36E7">
        <w:rPr>
          <w:rFonts w:ascii="Constantia" w:eastAsia="Times New Roman" w:hAnsi="Constantia" w:cs="Arial"/>
          <w:b/>
          <w:color w:val="222222"/>
          <w:sz w:val="20"/>
          <w:szCs w:val="20"/>
          <w:lang w:val="en"/>
        </w:rPr>
        <w:t>:</w:t>
      </w:r>
    </w:p>
    <w:p w14:paraId="5313DCDD"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3C0CF38F" w14:textId="77777777" w:rsidR="00CD36E7" w:rsidRPr="00CD36E7" w:rsidRDefault="00CD36E7" w:rsidP="00CD36E7">
      <w:pPr>
        <w:shd w:val="clear" w:color="auto" w:fill="FFFFFF"/>
        <w:spacing w:after="0" w:line="240" w:lineRule="auto"/>
        <w:rPr>
          <w:rFonts w:ascii="Constantia" w:eastAsia="Times New Roman" w:hAnsi="Constantia" w:cs="Arial"/>
          <w:b/>
          <w:color w:val="222222"/>
          <w:sz w:val="20"/>
          <w:szCs w:val="20"/>
          <w:lang w:val="en"/>
        </w:rPr>
      </w:pPr>
      <w:r w:rsidRPr="00CD36E7">
        <w:rPr>
          <w:rFonts w:ascii="Constantia" w:eastAsia="Times New Roman" w:hAnsi="Constantia" w:cs="Arial"/>
          <w:b/>
          <w:color w:val="222222"/>
          <w:sz w:val="20"/>
          <w:szCs w:val="20"/>
          <w:lang w:val="en"/>
        </w:rPr>
        <w:t>1. What impacts stock volatility? beta, SD, earnings, analyst recommendations, market impact, social sentiment etc.</w:t>
      </w:r>
      <w:r w:rsidR="00D05974">
        <w:rPr>
          <w:rFonts w:ascii="Constantia" w:eastAsia="Times New Roman" w:hAnsi="Constantia" w:cs="Arial"/>
          <w:b/>
          <w:color w:val="222222"/>
          <w:sz w:val="20"/>
          <w:szCs w:val="20"/>
          <w:lang w:val="en"/>
        </w:rPr>
        <w:br/>
      </w:r>
      <w:r w:rsidR="00D05974">
        <w:rPr>
          <w:rFonts w:ascii="Constantia" w:eastAsia="Times New Roman" w:hAnsi="Constantia" w:cs="Arial"/>
          <w:b/>
          <w:color w:val="222222"/>
          <w:sz w:val="20"/>
          <w:szCs w:val="20"/>
          <w:lang w:val="en"/>
        </w:rPr>
        <w:tab/>
        <w:t>Analysis of Beta and SD on stock performance</w:t>
      </w:r>
    </w:p>
    <w:p w14:paraId="57E896A8" w14:textId="77777777" w:rsidR="00CD36E7" w:rsidRPr="00CD36E7" w:rsidRDefault="00197878" w:rsidP="00197878">
      <w:pPr>
        <w:shd w:val="clear" w:color="auto" w:fill="FFFFFF"/>
        <w:spacing w:after="0" w:line="240" w:lineRule="auto"/>
        <w:ind w:left="72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Beta</w:t>
      </w:r>
      <w:r>
        <w:rPr>
          <w:rFonts w:ascii="Constantia" w:eastAsia="Times New Roman" w:hAnsi="Constantia" w:cs="Arial"/>
          <w:color w:val="222222"/>
          <w:sz w:val="20"/>
          <w:szCs w:val="20"/>
          <w:lang w:val="en"/>
        </w:rPr>
        <w:t xml:space="preserve"> estimation for chosen 3 stocks </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 xml:space="preserve">Distribution </w:t>
      </w:r>
      <w:r>
        <w:rPr>
          <w:rFonts w:ascii="Constantia" w:eastAsia="Times New Roman" w:hAnsi="Constantia" w:cs="Arial"/>
          <w:color w:val="222222"/>
          <w:sz w:val="20"/>
          <w:szCs w:val="20"/>
          <w:lang w:val="en"/>
        </w:rPr>
        <w:t>of Beta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 xml:space="preserve">- </w:t>
      </w:r>
      <w:r w:rsidR="00CD36E7" w:rsidRPr="00CD36E7">
        <w:rPr>
          <w:rFonts w:ascii="Constantia" w:eastAsia="Times New Roman" w:hAnsi="Constantia" w:cs="Arial"/>
          <w:color w:val="222222"/>
          <w:sz w:val="20"/>
          <w:szCs w:val="20"/>
          <w:lang w:val="en"/>
        </w:rPr>
        <w:t>Distribution of SD for Russell 5000 basket</w:t>
      </w:r>
      <w:r w:rsidR="00CD36E7" w:rsidRPr="00CD36E7">
        <w:rPr>
          <w:rFonts w:ascii="Constantia" w:eastAsia="Times New Roman" w:hAnsi="Constantia" w:cs="Arial"/>
          <w:color w:val="222222"/>
          <w:sz w:val="20"/>
          <w:szCs w:val="20"/>
          <w:lang w:val="en"/>
        </w:rPr>
        <w:br/>
      </w:r>
      <w:r>
        <w:rPr>
          <w:rFonts w:ascii="Constantia" w:eastAsia="Times New Roman" w:hAnsi="Constantia" w:cs="Arial"/>
          <w:color w:val="222222"/>
          <w:sz w:val="20"/>
          <w:szCs w:val="20"/>
          <w:lang w:val="en"/>
        </w:rPr>
        <w:t>-</w:t>
      </w:r>
      <w:r w:rsidR="00CD36E7" w:rsidRPr="00CD36E7">
        <w:rPr>
          <w:rFonts w:ascii="Constantia" w:eastAsia="Times New Roman" w:hAnsi="Constantia" w:cs="Arial"/>
          <w:color w:val="222222"/>
          <w:sz w:val="20"/>
          <w:szCs w:val="20"/>
          <w:lang w:val="en"/>
        </w:rPr>
        <w:t> Sentiment analysis using twitter feed. </w:t>
      </w:r>
      <w:proofErr w:type="spellStart"/>
      <w:r w:rsidR="00CD36E7" w:rsidRPr="00CD36E7">
        <w:rPr>
          <w:rFonts w:ascii="Constantia" w:eastAsia="Times New Roman" w:hAnsi="Constantia" w:cs="Arial"/>
          <w:color w:val="222222"/>
          <w:sz w:val="20"/>
          <w:szCs w:val="20"/>
          <w:lang w:val="en"/>
        </w:rPr>
        <w:t>Analyse</w:t>
      </w:r>
      <w:proofErr w:type="spellEnd"/>
      <w:r w:rsidR="00CD36E7" w:rsidRPr="00CD36E7">
        <w:rPr>
          <w:rFonts w:ascii="Constantia" w:eastAsia="Times New Roman" w:hAnsi="Constantia" w:cs="Arial"/>
          <w:color w:val="222222"/>
          <w:sz w:val="20"/>
          <w:szCs w:val="20"/>
          <w:lang w:val="en"/>
        </w:rPr>
        <w:t xml:space="preserve"> the volatility of chatter for ch</w:t>
      </w:r>
      <w:r>
        <w:rPr>
          <w:rFonts w:ascii="Constantia" w:eastAsia="Times New Roman" w:hAnsi="Constantia" w:cs="Arial"/>
          <w:color w:val="222222"/>
          <w:sz w:val="20"/>
          <w:szCs w:val="20"/>
          <w:lang w:val="en"/>
        </w:rPr>
        <w:t>osen stocks against its returns</w:t>
      </w:r>
    </w:p>
    <w:p w14:paraId="10E87F7B"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p>
    <w:p w14:paraId="426F39FF"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b/>
          <w:color w:val="222222"/>
          <w:sz w:val="20"/>
          <w:szCs w:val="20"/>
          <w:lang w:val="en"/>
        </w:rPr>
        <w:t>2. Does a portfolio of low-volatility stocks earn returns different from a portfolio of high-volatility stocks?</w:t>
      </w:r>
      <w:r w:rsidRPr="00CD36E7">
        <w:rPr>
          <w:rFonts w:ascii="Constantia" w:eastAsia="Times New Roman" w:hAnsi="Constantia" w:cs="Arial"/>
          <w:b/>
          <w:color w:val="222222"/>
          <w:sz w:val="20"/>
          <w:szCs w:val="20"/>
          <w:lang w:val="en"/>
        </w:rPr>
        <w:br/>
      </w:r>
      <w:r w:rsidR="00197878">
        <w:rPr>
          <w:rFonts w:ascii="Constantia" w:eastAsia="Times New Roman" w:hAnsi="Constantia" w:cs="Arial"/>
          <w:color w:val="222222"/>
          <w:sz w:val="20"/>
          <w:szCs w:val="20"/>
          <w:lang w:val="en"/>
        </w:rPr>
        <w:t xml:space="preserve">              - Build</w:t>
      </w:r>
      <w:r w:rsidRPr="00CD36E7">
        <w:rPr>
          <w:rFonts w:ascii="Constantia" w:eastAsia="Times New Roman" w:hAnsi="Constantia" w:cs="Arial"/>
          <w:color w:val="222222"/>
          <w:sz w:val="20"/>
          <w:szCs w:val="20"/>
          <w:lang w:val="en"/>
        </w:rPr>
        <w:t xml:space="preserve"> regression model</w:t>
      </w:r>
      <w:r w:rsidR="00197878">
        <w:rPr>
          <w:rFonts w:ascii="Constantia" w:eastAsia="Times New Roman" w:hAnsi="Constantia" w:cs="Arial"/>
          <w:color w:val="222222"/>
          <w:sz w:val="20"/>
          <w:szCs w:val="20"/>
          <w:lang w:val="en"/>
        </w:rPr>
        <w:t xml:space="preserve"> </w:t>
      </w:r>
      <w:r w:rsidR="003758DC">
        <w:rPr>
          <w:rFonts w:ascii="Constantia" w:eastAsia="Times New Roman" w:hAnsi="Constantia" w:cs="Arial"/>
          <w:color w:val="222222"/>
          <w:sz w:val="20"/>
          <w:szCs w:val="20"/>
          <w:lang w:val="en"/>
        </w:rPr>
        <w:t xml:space="preserve">using one predictor </w:t>
      </w:r>
      <w:r w:rsidR="00197878">
        <w:rPr>
          <w:rFonts w:ascii="Constantia" w:eastAsia="Times New Roman" w:hAnsi="Constantia" w:cs="Arial"/>
          <w:color w:val="222222"/>
          <w:sz w:val="20"/>
          <w:szCs w:val="20"/>
          <w:lang w:val="en"/>
        </w:rPr>
        <w:t>– Beta vs Stock returns</w:t>
      </w:r>
    </w:p>
    <w:p w14:paraId="4010BAD6" w14:textId="77777777" w:rsidR="00CD36E7" w:rsidRPr="00CD36E7" w:rsidRDefault="00CD36E7" w:rsidP="00CD36E7">
      <w:pPr>
        <w:shd w:val="clear" w:color="auto" w:fill="FFFFFF"/>
        <w:spacing w:after="0" w:line="240" w:lineRule="auto"/>
        <w:rPr>
          <w:rFonts w:ascii="Constantia" w:eastAsia="Times New Roman" w:hAnsi="Constantia" w:cs="Arial"/>
          <w:color w:val="222222"/>
          <w:sz w:val="20"/>
          <w:szCs w:val="20"/>
          <w:lang w:val="en"/>
        </w:rPr>
      </w:pPr>
      <w:r w:rsidRPr="00CD36E7">
        <w:rPr>
          <w:rFonts w:ascii="Constantia" w:eastAsia="Times New Roman" w:hAnsi="Constantia" w:cs="Arial"/>
          <w:color w:val="222222"/>
          <w:sz w:val="20"/>
          <w:szCs w:val="20"/>
          <w:lang w:val="en"/>
        </w:rPr>
        <w:t xml:space="preserve">    </w:t>
      </w:r>
      <w:r w:rsidR="00197878">
        <w:rPr>
          <w:rFonts w:ascii="Constantia" w:eastAsia="Times New Roman" w:hAnsi="Constantia" w:cs="Arial"/>
          <w:color w:val="222222"/>
          <w:sz w:val="20"/>
          <w:szCs w:val="20"/>
          <w:lang w:val="en"/>
        </w:rPr>
        <w:t xml:space="preserve">          - M</w:t>
      </w:r>
      <w:r w:rsidRPr="00CD36E7">
        <w:rPr>
          <w:rFonts w:ascii="Constantia" w:eastAsia="Times New Roman" w:hAnsi="Constantia" w:cs="Arial"/>
          <w:color w:val="222222"/>
          <w:sz w:val="20"/>
          <w:szCs w:val="20"/>
          <w:lang w:val="en"/>
        </w:rPr>
        <w:t xml:space="preserve">onte </w:t>
      </w:r>
      <w:r w:rsidR="00197878">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sidR="00197878">
        <w:rPr>
          <w:rFonts w:ascii="Constantia" w:eastAsia="Times New Roman" w:hAnsi="Constantia" w:cs="Arial"/>
          <w:color w:val="222222"/>
          <w:sz w:val="20"/>
          <w:szCs w:val="20"/>
          <w:lang w:val="en"/>
        </w:rPr>
        <w:t xml:space="preserve"> by dividing stocks into 5 buckets (low to high beta) to answer above question.</w:t>
      </w:r>
    </w:p>
    <w:p w14:paraId="5CDC7D5B" w14:textId="77777777" w:rsidR="0085743E" w:rsidRDefault="00197878"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lastRenderedPageBreak/>
        <w:t xml:space="preserve">      - </w:t>
      </w:r>
      <w:r w:rsidR="003758DC">
        <w:rPr>
          <w:rFonts w:ascii="Constantia" w:eastAsia="Times New Roman" w:hAnsi="Constantia" w:cs="Arial"/>
          <w:color w:val="222222"/>
          <w:sz w:val="20"/>
          <w:szCs w:val="20"/>
          <w:lang w:val="en"/>
        </w:rPr>
        <w:t>Build multiple regression using 2 predictors (Beta and SD)</w:t>
      </w:r>
    </w:p>
    <w:p w14:paraId="11C1EF31" w14:textId="77777777" w:rsidR="00CD36E7" w:rsidRPr="00197878" w:rsidRDefault="0085743E" w:rsidP="00197878">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 repeat above experiments using 1-yr/5-yr/10-yr beta annualized values.</w:t>
      </w:r>
      <w:r w:rsidR="003758DC">
        <w:rPr>
          <w:rFonts w:ascii="Constantia" w:eastAsia="Times New Roman" w:hAnsi="Constantia" w:cs="Arial"/>
          <w:color w:val="222222"/>
          <w:sz w:val="20"/>
          <w:szCs w:val="20"/>
          <w:lang w:val="en"/>
        </w:rPr>
        <w:t xml:space="preserve"> </w:t>
      </w:r>
    </w:p>
    <w:p w14:paraId="5801EA30"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p>
    <w:p w14:paraId="5C8226E7" w14:textId="77777777" w:rsidR="00CD36E7" w:rsidRPr="00CD36E7" w:rsidRDefault="00CD36E7" w:rsidP="00CD36E7">
      <w:pPr>
        <w:shd w:val="clear" w:color="auto" w:fill="FFFFFF"/>
        <w:spacing w:after="0" w:line="240" w:lineRule="auto"/>
        <w:rPr>
          <w:rFonts w:ascii="Arial" w:eastAsia="Times New Roman" w:hAnsi="Arial" w:cs="Arial"/>
          <w:color w:val="222222"/>
          <w:sz w:val="19"/>
          <w:szCs w:val="19"/>
        </w:rPr>
      </w:pPr>
      <w:r w:rsidRPr="00CD36E7">
        <w:rPr>
          <w:rFonts w:ascii="Constantia" w:eastAsia="Times New Roman" w:hAnsi="Constantia" w:cs="Arial"/>
          <w:b/>
          <w:bCs/>
          <w:color w:val="222222"/>
          <w:sz w:val="20"/>
          <w:szCs w:val="20"/>
        </w:rPr>
        <w:t xml:space="preserve">3. </w:t>
      </w:r>
      <w:r w:rsidR="003758DC">
        <w:rPr>
          <w:rFonts w:ascii="Constantia" w:eastAsia="Times New Roman" w:hAnsi="Constantia" w:cs="Arial"/>
          <w:b/>
          <w:bCs/>
          <w:color w:val="222222"/>
          <w:sz w:val="20"/>
          <w:szCs w:val="20"/>
        </w:rPr>
        <w:t>Does Social sentiment has any impact on stock volatility short or longer term?</w:t>
      </w:r>
    </w:p>
    <w:p w14:paraId="081B423D" w14:textId="77777777" w:rsidR="00CD36E7" w:rsidRPr="00CD36E7" w:rsidRDefault="0011387C" w:rsidP="0011387C">
      <w:pPr>
        <w:shd w:val="clear" w:color="auto" w:fill="FFFFFF"/>
        <w:spacing w:after="0" w:line="240" w:lineRule="auto"/>
        <w:ind w:left="360"/>
        <w:rPr>
          <w:rFonts w:ascii="Constantia" w:eastAsia="Times New Roman" w:hAnsi="Constantia" w:cs="Arial"/>
          <w:color w:val="222222"/>
          <w:sz w:val="20"/>
          <w:szCs w:val="20"/>
          <w:lang w:val="en"/>
        </w:rPr>
      </w:pPr>
      <w:r>
        <w:rPr>
          <w:rFonts w:ascii="Constantia" w:eastAsia="Times New Roman" w:hAnsi="Constantia" w:cs="Arial"/>
          <w:color w:val="222222"/>
          <w:sz w:val="20"/>
          <w:szCs w:val="20"/>
          <w:lang w:val="en"/>
        </w:rPr>
        <w:t xml:space="preserve">          </w:t>
      </w:r>
      <w:r w:rsidRPr="0011387C">
        <w:rPr>
          <w:rFonts w:ascii="Constantia" w:eastAsia="Times New Roman" w:hAnsi="Constantia" w:cs="Arial"/>
          <w:color w:val="222222"/>
          <w:sz w:val="20"/>
          <w:szCs w:val="20"/>
          <w:lang w:val="en"/>
        </w:rPr>
        <w:t>- Build regression model using raw #tweets as predictor - #tweets vs stock returns (4 week period)</w:t>
      </w:r>
      <w:r w:rsidR="00482FFC">
        <w:rPr>
          <w:rFonts w:ascii="Constantia" w:eastAsia="Times New Roman" w:hAnsi="Constantia" w:cs="Arial"/>
          <w:color w:val="222222"/>
          <w:sz w:val="20"/>
          <w:szCs w:val="20"/>
          <w:lang w:val="en"/>
        </w:rPr>
        <w:br/>
        <w:t xml:space="preserve">          - Build regression model using sentiment score as predictor – Sentiment Score vs stock returns</w:t>
      </w:r>
      <w:r w:rsidR="009C5CDC">
        <w:rPr>
          <w:rFonts w:ascii="Constantia" w:eastAsia="Times New Roman" w:hAnsi="Constantia" w:cs="Arial"/>
          <w:color w:val="222222"/>
          <w:sz w:val="20"/>
          <w:szCs w:val="20"/>
          <w:lang w:val="en"/>
        </w:rPr>
        <w:br/>
        <w:t xml:space="preserve">          - Using a window of T-n days (T is current day) to see if the sentiment score has a better fit</w:t>
      </w:r>
      <w:r w:rsidRPr="0011387C">
        <w:rPr>
          <w:rFonts w:ascii="Constantia" w:eastAsia="Times New Roman" w:hAnsi="Constantia" w:cs="Arial"/>
          <w:color w:val="222222"/>
          <w:sz w:val="20"/>
          <w:szCs w:val="20"/>
          <w:lang w:val="en"/>
        </w:rPr>
        <w:br/>
        <w:t xml:space="preserve"> </w:t>
      </w:r>
    </w:p>
    <w:p w14:paraId="18C8DB3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Helvetica" w:eastAsia="Times New Roman" w:hAnsi="Helvetica" w:cs="Arial"/>
          <w:color w:val="000000"/>
          <w:sz w:val="30"/>
          <w:szCs w:val="30"/>
        </w:rPr>
        <w:br/>
        <w:t>What Data? </w:t>
      </w:r>
    </w:p>
    <w:p w14:paraId="6C8F1B55" w14:textId="77777777" w:rsidR="002E1D0F" w:rsidRPr="002E1D0F" w:rsidRDefault="00782F79" w:rsidP="002E1D0F">
      <w:pPr>
        <w:shd w:val="clear" w:color="auto" w:fill="FFFFFF"/>
        <w:spacing w:after="0" w:line="240" w:lineRule="auto"/>
        <w:rPr>
          <w:rFonts w:ascii="Arial" w:eastAsia="Times New Roman" w:hAnsi="Arial" w:cs="Arial"/>
          <w:color w:val="222222"/>
          <w:sz w:val="19"/>
          <w:szCs w:val="19"/>
        </w:rPr>
      </w:pPr>
      <w:hyperlink r:id="rId5" w:tgtFrame="_blank" w:history="1">
        <w:r w:rsidR="002E1D0F" w:rsidRPr="002E1D0F">
          <w:rPr>
            <w:rFonts w:ascii="Constantia" w:eastAsia="Times New Roman" w:hAnsi="Constantia" w:cs="Arial"/>
            <w:color w:val="1155CC"/>
            <w:sz w:val="20"/>
            <w:szCs w:val="20"/>
            <w:u w:val="single"/>
          </w:rPr>
          <w:t>http://finance.yahoo.com</w:t>
        </w:r>
      </w:hyperlink>
    </w:p>
    <w:p w14:paraId="49186EDC"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4961C5D0"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Pr>
          <w:rFonts w:ascii="Constantia" w:eastAsia="Times New Roman" w:hAnsi="Constantia" w:cs="Arial"/>
          <w:b/>
          <w:bCs/>
          <w:color w:val="222222"/>
          <w:sz w:val="20"/>
          <w:szCs w:val="20"/>
          <w:lang w:val="en"/>
        </w:rPr>
        <w:t>Data Set-1 (historical prices for chosen stocks)</w:t>
      </w:r>
    </w:p>
    <w:tbl>
      <w:tblPr>
        <w:tblpPr w:leftFromText="180" w:rightFromText="180" w:vertAnchor="text"/>
        <w:tblW w:w="8150" w:type="dxa"/>
        <w:tblCellMar>
          <w:left w:w="0" w:type="dxa"/>
          <w:right w:w="0" w:type="dxa"/>
        </w:tblCellMar>
        <w:tblLook w:val="04A0" w:firstRow="1" w:lastRow="0" w:firstColumn="1" w:lastColumn="0" w:noHBand="0" w:noVBand="1"/>
      </w:tblPr>
      <w:tblGrid>
        <w:gridCol w:w="1278"/>
        <w:gridCol w:w="1207"/>
        <w:gridCol w:w="1207"/>
        <w:gridCol w:w="1207"/>
        <w:gridCol w:w="1207"/>
        <w:gridCol w:w="1207"/>
        <w:gridCol w:w="1387"/>
      </w:tblGrid>
      <w:tr w:rsidR="002E1D0F" w:rsidRPr="002E1D0F" w14:paraId="4BF7AFEE" w14:textId="77777777" w:rsidTr="002E1D0F">
        <w:trPr>
          <w:trHeight w:val="300"/>
        </w:trPr>
        <w:tc>
          <w:tcPr>
            <w:tcW w:w="1278"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46EE98E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Date</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4A6B9AD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Open</w:t>
            </w:r>
          </w:p>
          <w:p w14:paraId="1D1F552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611FA4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ABC4CF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High</w:t>
            </w:r>
          </w:p>
          <w:p w14:paraId="74E17645"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08832D6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B71977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Low</w:t>
            </w:r>
          </w:p>
          <w:p w14:paraId="3FCCA24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287A1C7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FA1D9B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Close</w:t>
            </w:r>
          </w:p>
          <w:p w14:paraId="2F292F7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A0E01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09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6624A5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Volume</w:t>
            </w:r>
          </w:p>
          <w:p w14:paraId="63C9FFC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 </w:t>
            </w:r>
          </w:p>
          <w:p w14:paraId="57668D3F"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(Numerical)</w:t>
            </w:r>
          </w:p>
        </w:tc>
        <w:tc>
          <w:tcPr>
            <w:tcW w:w="1387"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44591D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color w:val="000000"/>
                <w:sz w:val="18"/>
                <w:szCs w:val="18"/>
              </w:rPr>
              <w:t>Weekly Returns (%)</w:t>
            </w:r>
            <w:r w:rsidRPr="002E1D0F">
              <w:rPr>
                <w:rFonts w:ascii="Arial" w:eastAsia="Times New Roman" w:hAnsi="Arial" w:cs="Arial"/>
                <w:b/>
                <w:bCs/>
                <w:color w:val="000000"/>
                <w:sz w:val="18"/>
                <w:szCs w:val="18"/>
              </w:rPr>
              <w:br/>
              <w:t>(Numerical)</w:t>
            </w:r>
          </w:p>
        </w:tc>
      </w:tr>
      <w:tr w:rsidR="002E1D0F" w:rsidRPr="002E1D0F" w14:paraId="0E2E3FE0"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8250F5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11/30/2015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0CB045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2090.95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772D8E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2103.37</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BF8A29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2080.41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C83227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2102.63</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DCD5F3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3.98E+09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0ACA4E6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0.599000787</w:t>
            </w:r>
          </w:p>
        </w:tc>
      </w:tr>
      <w:tr w:rsidR="002E1D0F" w:rsidRPr="002E1D0F" w14:paraId="6C5488B3"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F553D4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11/23/2015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41CC2E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2089.41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E6D15C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2095.61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9E8ECD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2070.29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7D3295C"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2090.11</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3AE670C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2.95E+09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5828C7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0.045002802</w:t>
            </w:r>
          </w:p>
        </w:tc>
      </w:tr>
      <w:tr w:rsidR="002E1D0F" w:rsidRPr="002E1D0F" w14:paraId="2585BAA6"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20D2D7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E952FF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4C5E613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BC3575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FFA6378"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3C6DBA4"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2EE515E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r w:rsidR="002E1D0F" w:rsidRPr="002E1D0F" w14:paraId="3DF1743B"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16563E9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1/10/2005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5ABB08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269FC8B7"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1194.78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E3EB9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1175.64</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4D3161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1184.52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104513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1.48E+09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7DABABF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-0.140780236</w:t>
            </w:r>
          </w:p>
        </w:tc>
      </w:tr>
      <w:tr w:rsidR="002E1D0F" w:rsidRPr="002E1D0F" w14:paraId="40C8DD44"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304D02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1/3/2005</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AB338E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1211.92</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9A8E6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1217.8</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0C5687E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1182.16</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EA9358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1186.19</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C77A99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1.6E+09</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45B16051"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0</w:t>
            </w:r>
          </w:p>
        </w:tc>
      </w:tr>
      <w:tr w:rsidR="002E1D0F" w:rsidRPr="002E1D0F" w14:paraId="0662D8DD" w14:textId="77777777" w:rsidTr="002E1D0F">
        <w:trPr>
          <w:trHeight w:val="300"/>
        </w:trPr>
        <w:tc>
          <w:tcPr>
            <w:tcW w:w="1278"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74DD4B5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68A17B4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1602AE0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FDA2F15"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704D26D9"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097" w:type="dxa"/>
            <w:tcBorders>
              <w:top w:val="nil"/>
              <w:left w:val="nil"/>
              <w:bottom w:val="single" w:sz="8" w:space="0" w:color="auto"/>
              <w:right w:val="single" w:sz="8" w:space="0" w:color="auto"/>
            </w:tcBorders>
            <w:noWrap/>
            <w:tcMar>
              <w:top w:w="0" w:type="dxa"/>
              <w:left w:w="108" w:type="dxa"/>
              <w:bottom w:w="0" w:type="dxa"/>
              <w:right w:w="108" w:type="dxa"/>
            </w:tcMar>
            <w:hideMark/>
          </w:tcPr>
          <w:p w14:paraId="5AD8342A"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c>
          <w:tcPr>
            <w:tcW w:w="1387" w:type="dxa"/>
            <w:tcBorders>
              <w:top w:val="nil"/>
              <w:left w:val="nil"/>
              <w:bottom w:val="single" w:sz="8" w:space="0" w:color="auto"/>
              <w:right w:val="single" w:sz="8" w:space="0" w:color="auto"/>
            </w:tcBorders>
            <w:noWrap/>
            <w:tcMar>
              <w:top w:w="0" w:type="dxa"/>
              <w:left w:w="108" w:type="dxa"/>
              <w:bottom w:w="0" w:type="dxa"/>
              <w:right w:w="108" w:type="dxa"/>
            </w:tcMar>
            <w:hideMark/>
          </w:tcPr>
          <w:p w14:paraId="3356074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color w:val="000000"/>
                <w:sz w:val="18"/>
                <w:szCs w:val="18"/>
              </w:rPr>
              <w:t> </w:t>
            </w:r>
          </w:p>
        </w:tc>
      </w:tr>
    </w:tbl>
    <w:p w14:paraId="19263921" w14:textId="77777777" w:rsidR="002E1D0F" w:rsidRPr="002E1D0F" w:rsidRDefault="002E1D0F" w:rsidP="002E1D0F">
      <w:pPr>
        <w:shd w:val="clear" w:color="auto" w:fill="FFFFFF"/>
        <w:spacing w:before="100" w:beforeAutospacing="1" w:after="200" w:line="288" w:lineRule="atLeast"/>
        <w:jc w:val="both"/>
        <w:rPr>
          <w:rFonts w:ascii="Arial" w:eastAsia="Times New Roman" w:hAnsi="Arial" w:cs="Arial"/>
          <w:color w:val="222222"/>
          <w:sz w:val="19"/>
          <w:szCs w:val="19"/>
        </w:rPr>
      </w:pPr>
    </w:p>
    <w:p w14:paraId="6A6A6C38"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0FC69A41" w14:textId="77777777"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Set-2 (Russell 5000 stock performance attributes)</w:t>
      </w:r>
    </w:p>
    <w:p w14:paraId="51187765" w14:textId="77777777" w:rsidR="002E1D0F" w:rsidRPr="002E1D0F" w:rsidRDefault="00782F79" w:rsidP="002E1D0F">
      <w:pPr>
        <w:shd w:val="clear" w:color="auto" w:fill="FFFFFF"/>
        <w:spacing w:after="200" w:line="240" w:lineRule="auto"/>
        <w:jc w:val="both"/>
        <w:rPr>
          <w:rFonts w:ascii="Arial" w:eastAsia="Times New Roman" w:hAnsi="Arial" w:cs="Arial"/>
          <w:color w:val="222222"/>
          <w:sz w:val="19"/>
          <w:szCs w:val="19"/>
        </w:rPr>
      </w:pPr>
      <w:hyperlink r:id="rId6" w:tgtFrame="_blank" w:history="1">
        <w:r w:rsidR="002E1D0F" w:rsidRPr="002E1D0F">
          <w:rPr>
            <w:rFonts w:ascii="Constantia" w:eastAsia="Times New Roman" w:hAnsi="Constantia" w:cs="Arial"/>
            <w:b/>
            <w:bCs/>
            <w:color w:val="1155CC"/>
            <w:sz w:val="20"/>
            <w:szCs w:val="20"/>
            <w:u w:val="single"/>
          </w:rPr>
          <w:t>https://research2.fidelity.com/Screener</w:t>
        </w:r>
      </w:hyperlink>
    </w:p>
    <w:tbl>
      <w:tblPr>
        <w:tblpPr w:leftFromText="180" w:rightFromText="180" w:vertAnchor="text"/>
        <w:tblW w:w="8779" w:type="dxa"/>
        <w:tblCellMar>
          <w:left w:w="0" w:type="dxa"/>
          <w:right w:w="0" w:type="dxa"/>
        </w:tblCellMar>
        <w:tblLook w:val="04A0" w:firstRow="1" w:lastRow="0" w:firstColumn="1" w:lastColumn="0" w:noHBand="0" w:noVBand="1"/>
      </w:tblPr>
      <w:tblGrid>
        <w:gridCol w:w="1317"/>
        <w:gridCol w:w="1440"/>
        <w:gridCol w:w="2070"/>
        <w:gridCol w:w="1312"/>
        <w:gridCol w:w="1312"/>
        <w:gridCol w:w="1328"/>
      </w:tblGrid>
      <w:tr w:rsidR="002E1D0F" w:rsidRPr="002E1D0F" w14:paraId="71502165" w14:textId="77777777" w:rsidTr="002E1D0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32A937F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20D56D4E"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6CF0A0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FBF7279"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44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2E9768F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Market Capitalization</w:t>
            </w:r>
          </w:p>
          <w:p w14:paraId="01A1CF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379C757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207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0852C11B"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Sector/Industry</w:t>
            </w:r>
          </w:p>
          <w:p w14:paraId="69C6DF34"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0D6DC92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1312" w:type="dxa"/>
            <w:tcBorders>
              <w:top w:val="single" w:sz="8" w:space="0" w:color="auto"/>
              <w:left w:val="nil"/>
              <w:bottom w:val="single" w:sz="8" w:space="0" w:color="auto"/>
              <w:right w:val="nil"/>
            </w:tcBorders>
          </w:tcPr>
          <w:p w14:paraId="47CA88ED" w14:textId="77777777" w:rsidR="002E1D0F" w:rsidRPr="002E1D0F" w:rsidRDefault="002E1D0F" w:rsidP="002E1D0F">
            <w:pPr>
              <w:spacing w:after="240" w:line="240" w:lineRule="auto"/>
              <w:rPr>
                <w:rFonts w:ascii="Arial" w:eastAsia="Times New Roman" w:hAnsi="Arial" w:cs="Arial"/>
                <w:b/>
                <w:bCs/>
                <w:sz w:val="18"/>
                <w:szCs w:val="18"/>
              </w:rPr>
            </w:pPr>
          </w:p>
        </w:tc>
        <w:tc>
          <w:tcPr>
            <w:tcW w:w="1312"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3FF3C8EF" w14:textId="77777777" w:rsidR="002E1D0F" w:rsidRPr="002E1D0F" w:rsidRDefault="002E1D0F" w:rsidP="002E1D0F">
            <w:pPr>
              <w:spacing w:after="240" w:line="240" w:lineRule="auto"/>
              <w:rPr>
                <w:rFonts w:ascii="Arial" w:eastAsia="Times New Roman" w:hAnsi="Arial" w:cs="Arial"/>
                <w:sz w:val="19"/>
                <w:szCs w:val="19"/>
              </w:rPr>
            </w:pPr>
            <w:r w:rsidRPr="002E1D0F">
              <w:rPr>
                <w:rFonts w:ascii="Arial" w:eastAsia="Times New Roman" w:hAnsi="Arial" w:cs="Arial"/>
                <w:b/>
                <w:bCs/>
                <w:sz w:val="18"/>
                <w:szCs w:val="18"/>
              </w:rPr>
              <w:t xml:space="preserve">Volume (90 Day </w:t>
            </w:r>
            <w:proofErr w:type="spellStart"/>
            <w:r w:rsidRPr="002E1D0F">
              <w:rPr>
                <w:rFonts w:ascii="Arial" w:eastAsia="Times New Roman" w:hAnsi="Arial" w:cs="Arial"/>
                <w:b/>
                <w:bCs/>
                <w:sz w:val="18"/>
                <w:szCs w:val="18"/>
              </w:rPr>
              <w:t>Avg</w:t>
            </w:r>
            <w:proofErr w:type="spellEnd"/>
            <w:r w:rsidRPr="002E1D0F">
              <w:rPr>
                <w:rFonts w:ascii="Arial" w:eastAsia="Times New Roman" w:hAnsi="Arial" w:cs="Arial"/>
                <w:b/>
                <w:bCs/>
                <w:sz w:val="18"/>
                <w:szCs w:val="18"/>
              </w:rPr>
              <w:t>)</w:t>
            </w:r>
          </w:p>
          <w:p w14:paraId="067054B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(Numerical)</w:t>
            </w:r>
          </w:p>
        </w:tc>
        <w:tc>
          <w:tcPr>
            <w:tcW w:w="1328"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1E6DB1F1"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Total Return (5 Year Annualized)</w:t>
            </w:r>
            <w:r w:rsidRPr="002E1D0F">
              <w:rPr>
                <w:rFonts w:ascii="Arial" w:eastAsia="Times New Roman" w:hAnsi="Arial" w:cs="Arial"/>
                <w:b/>
                <w:bCs/>
                <w:sz w:val="18"/>
                <w:szCs w:val="18"/>
              </w:rPr>
              <w:br/>
              <w:t>(Numerical)</w:t>
            </w:r>
          </w:p>
        </w:tc>
      </w:tr>
      <w:tr w:rsidR="002E1D0F" w:rsidRPr="002E1D0F" w14:paraId="7B6E756C"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2A1E1E6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TALN</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6080E88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$13.8M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C6542B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Consumer Discretionary</w:t>
            </w:r>
          </w:p>
        </w:tc>
        <w:tc>
          <w:tcPr>
            <w:tcW w:w="1312" w:type="dxa"/>
            <w:tcBorders>
              <w:top w:val="nil"/>
              <w:left w:val="nil"/>
              <w:bottom w:val="single" w:sz="8" w:space="0" w:color="auto"/>
              <w:right w:val="nil"/>
            </w:tcBorders>
          </w:tcPr>
          <w:p w14:paraId="63BDE8E8"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079CF87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0.0285</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BF5454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10.75663</w:t>
            </w:r>
          </w:p>
        </w:tc>
      </w:tr>
      <w:tr w:rsidR="002E1D0F" w:rsidRPr="002E1D0F" w14:paraId="09B30D33"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579BB3E2"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ED</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0B50C47D"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$18.2B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348EABA7"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Utilities</w:t>
            </w:r>
          </w:p>
        </w:tc>
        <w:tc>
          <w:tcPr>
            <w:tcW w:w="1312" w:type="dxa"/>
            <w:tcBorders>
              <w:top w:val="nil"/>
              <w:left w:val="nil"/>
              <w:bottom w:val="single" w:sz="8" w:space="0" w:color="auto"/>
              <w:right w:val="nil"/>
            </w:tcBorders>
          </w:tcPr>
          <w:p w14:paraId="605C0101"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449F6D50"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2.09986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33169C2"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9.82558</w:t>
            </w:r>
          </w:p>
        </w:tc>
      </w:tr>
      <w:tr w:rsidR="002E1D0F" w:rsidRPr="002E1D0F" w14:paraId="6C66C17B"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50E093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7684327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48919F08"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w:t>
            </w:r>
          </w:p>
        </w:tc>
        <w:tc>
          <w:tcPr>
            <w:tcW w:w="1312" w:type="dxa"/>
            <w:tcBorders>
              <w:top w:val="nil"/>
              <w:left w:val="nil"/>
              <w:bottom w:val="single" w:sz="8" w:space="0" w:color="auto"/>
              <w:right w:val="nil"/>
            </w:tcBorders>
          </w:tcPr>
          <w:p w14:paraId="158EC39C"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0F2F903"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2447AA8E"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w:t>
            </w:r>
          </w:p>
        </w:tc>
      </w:tr>
      <w:tr w:rsidR="002E1D0F" w:rsidRPr="002E1D0F" w14:paraId="1FB8BD2A"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3D1978D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NEM</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E361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$9.2B</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0EACC8C0"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Materials</w:t>
            </w:r>
          </w:p>
        </w:tc>
        <w:tc>
          <w:tcPr>
            <w:tcW w:w="1312" w:type="dxa"/>
            <w:tcBorders>
              <w:top w:val="nil"/>
              <w:left w:val="nil"/>
              <w:bottom w:val="single" w:sz="8" w:space="0" w:color="auto"/>
              <w:right w:val="nil"/>
            </w:tcBorders>
          </w:tcPr>
          <w:p w14:paraId="159E256D"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6F0E787F"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8.75166</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19319F4B"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-19.88953</w:t>
            </w:r>
          </w:p>
        </w:tc>
      </w:tr>
      <w:tr w:rsidR="002E1D0F" w:rsidRPr="002E1D0F" w14:paraId="18E1FE4D" w14:textId="77777777" w:rsidTr="002E1D0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hideMark/>
          </w:tcPr>
          <w:p w14:paraId="0D3DC196"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APPS</w:t>
            </w:r>
          </w:p>
        </w:tc>
        <w:tc>
          <w:tcPr>
            <w:tcW w:w="1440" w:type="dxa"/>
            <w:tcBorders>
              <w:top w:val="nil"/>
              <w:left w:val="nil"/>
              <w:bottom w:val="single" w:sz="8" w:space="0" w:color="auto"/>
              <w:right w:val="single" w:sz="8" w:space="0" w:color="auto"/>
            </w:tcBorders>
            <w:noWrap/>
            <w:tcMar>
              <w:top w:w="0" w:type="dxa"/>
              <w:left w:w="108" w:type="dxa"/>
              <w:bottom w:w="0" w:type="dxa"/>
              <w:right w:w="108" w:type="dxa"/>
            </w:tcMar>
            <w:hideMark/>
          </w:tcPr>
          <w:p w14:paraId="15385C5B"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$98.4M</w:t>
            </w:r>
          </w:p>
        </w:tc>
        <w:tc>
          <w:tcPr>
            <w:tcW w:w="2070" w:type="dxa"/>
            <w:tcBorders>
              <w:top w:val="nil"/>
              <w:left w:val="nil"/>
              <w:bottom w:val="single" w:sz="8" w:space="0" w:color="auto"/>
              <w:right w:val="single" w:sz="8" w:space="0" w:color="auto"/>
            </w:tcBorders>
            <w:noWrap/>
            <w:tcMar>
              <w:top w:w="0" w:type="dxa"/>
              <w:left w:w="108" w:type="dxa"/>
              <w:bottom w:w="0" w:type="dxa"/>
              <w:right w:w="108" w:type="dxa"/>
            </w:tcMar>
            <w:hideMark/>
          </w:tcPr>
          <w:p w14:paraId="2E3BBFC3" w14:textId="77777777" w:rsidR="002E1D0F" w:rsidRPr="002E1D0F" w:rsidRDefault="002E1D0F" w:rsidP="002E1D0F">
            <w:pPr>
              <w:spacing w:after="0" w:line="240" w:lineRule="auto"/>
              <w:rPr>
                <w:rFonts w:ascii="Arial" w:eastAsia="Times New Roman" w:hAnsi="Arial" w:cs="Arial"/>
                <w:sz w:val="19"/>
                <w:szCs w:val="19"/>
              </w:rPr>
            </w:pPr>
            <w:r w:rsidRPr="002E1D0F">
              <w:rPr>
                <w:rFonts w:ascii="Arial" w:eastAsia="Times New Roman" w:hAnsi="Arial" w:cs="Arial"/>
                <w:sz w:val="18"/>
                <w:szCs w:val="18"/>
              </w:rPr>
              <w:t>Information Technology</w:t>
            </w:r>
          </w:p>
        </w:tc>
        <w:tc>
          <w:tcPr>
            <w:tcW w:w="1312" w:type="dxa"/>
            <w:tcBorders>
              <w:top w:val="nil"/>
              <w:left w:val="nil"/>
              <w:bottom w:val="single" w:sz="8" w:space="0" w:color="auto"/>
              <w:right w:val="nil"/>
            </w:tcBorders>
          </w:tcPr>
          <w:p w14:paraId="4538783A" w14:textId="77777777" w:rsidR="002E1D0F" w:rsidRPr="002E1D0F" w:rsidRDefault="002E1D0F" w:rsidP="002E1D0F">
            <w:pPr>
              <w:spacing w:after="0" w:line="240" w:lineRule="auto"/>
              <w:jc w:val="right"/>
              <w:rPr>
                <w:rFonts w:ascii="Arial" w:eastAsia="Times New Roman" w:hAnsi="Arial" w:cs="Arial"/>
                <w:sz w:val="18"/>
                <w:szCs w:val="18"/>
              </w:rPr>
            </w:pPr>
          </w:p>
        </w:tc>
        <w:tc>
          <w:tcPr>
            <w:tcW w:w="1312" w:type="dxa"/>
            <w:tcBorders>
              <w:top w:val="nil"/>
              <w:left w:val="nil"/>
              <w:bottom w:val="single" w:sz="8" w:space="0" w:color="auto"/>
              <w:right w:val="single" w:sz="8" w:space="0" w:color="auto"/>
            </w:tcBorders>
            <w:noWrap/>
            <w:tcMar>
              <w:top w:w="0" w:type="dxa"/>
              <w:left w:w="108" w:type="dxa"/>
              <w:bottom w:w="0" w:type="dxa"/>
              <w:right w:w="108" w:type="dxa"/>
            </w:tcMar>
            <w:hideMark/>
          </w:tcPr>
          <w:p w14:paraId="2269217D"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0.31961</w:t>
            </w:r>
          </w:p>
        </w:tc>
        <w:tc>
          <w:tcPr>
            <w:tcW w:w="1328" w:type="dxa"/>
            <w:tcBorders>
              <w:top w:val="nil"/>
              <w:left w:val="nil"/>
              <w:bottom w:val="single" w:sz="8" w:space="0" w:color="auto"/>
              <w:right w:val="single" w:sz="8" w:space="0" w:color="auto"/>
            </w:tcBorders>
            <w:noWrap/>
            <w:tcMar>
              <w:top w:w="0" w:type="dxa"/>
              <w:left w:w="108" w:type="dxa"/>
              <w:bottom w:w="0" w:type="dxa"/>
              <w:right w:w="108" w:type="dxa"/>
            </w:tcMar>
            <w:hideMark/>
          </w:tcPr>
          <w:p w14:paraId="363678C6" w14:textId="77777777" w:rsidR="002E1D0F" w:rsidRPr="002E1D0F" w:rsidRDefault="002E1D0F" w:rsidP="002E1D0F">
            <w:pPr>
              <w:spacing w:after="0" w:line="240" w:lineRule="auto"/>
              <w:jc w:val="right"/>
              <w:rPr>
                <w:rFonts w:ascii="Arial" w:eastAsia="Times New Roman" w:hAnsi="Arial" w:cs="Arial"/>
                <w:sz w:val="19"/>
                <w:szCs w:val="19"/>
              </w:rPr>
            </w:pPr>
            <w:r w:rsidRPr="002E1D0F">
              <w:rPr>
                <w:rFonts w:ascii="Arial" w:eastAsia="Times New Roman" w:hAnsi="Arial" w:cs="Arial"/>
                <w:sz w:val="18"/>
                <w:szCs w:val="18"/>
              </w:rPr>
              <w:t>-2.60258</w:t>
            </w:r>
          </w:p>
          <w:p w14:paraId="62C41EE4" w14:textId="77777777" w:rsidR="002E1D0F" w:rsidRPr="002E1D0F" w:rsidRDefault="002E1D0F" w:rsidP="002E1D0F">
            <w:pPr>
              <w:spacing w:after="0" w:line="240" w:lineRule="auto"/>
              <w:rPr>
                <w:rFonts w:ascii="Arial" w:eastAsia="Times New Roman" w:hAnsi="Arial" w:cs="Arial"/>
                <w:sz w:val="19"/>
                <w:szCs w:val="19"/>
              </w:rPr>
            </w:pPr>
          </w:p>
        </w:tc>
      </w:tr>
    </w:tbl>
    <w:p w14:paraId="30E591E9"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721B6B7D" w14:textId="77777777" w:rsidR="002E1D0F" w:rsidRPr="002E1D0F" w:rsidRDefault="002E1D0F" w:rsidP="002E1D0F">
      <w:pPr>
        <w:shd w:val="clear" w:color="auto" w:fill="FFFFFF"/>
        <w:spacing w:after="200" w:line="288" w:lineRule="atLeast"/>
        <w:jc w:val="both"/>
        <w:rPr>
          <w:rFonts w:ascii="Arial" w:eastAsia="Times New Roman" w:hAnsi="Arial" w:cs="Arial"/>
          <w:color w:val="222222"/>
          <w:sz w:val="19"/>
          <w:szCs w:val="19"/>
        </w:rPr>
      </w:pPr>
      <w:r w:rsidRPr="002E1D0F">
        <w:rPr>
          <w:rFonts w:ascii="Constantia" w:eastAsia="Times New Roman" w:hAnsi="Constantia" w:cs="Arial"/>
          <w:b/>
          <w:bCs/>
          <w:color w:val="222222"/>
          <w:sz w:val="20"/>
          <w:szCs w:val="20"/>
          <w:lang w:val="en"/>
        </w:rPr>
        <w:t> </w:t>
      </w:r>
    </w:p>
    <w:p w14:paraId="20F77E1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1AC1C2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52C0028B"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B2E5F32"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2D06CCB1"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78E77FBC"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1C3C8A"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A4B74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2BAF91C7" w14:textId="77777777" w:rsidR="002E1D0F" w:rsidRDefault="002E1D0F" w:rsidP="002E1D0F">
      <w:pPr>
        <w:shd w:val="clear" w:color="auto" w:fill="FFFFFF"/>
        <w:spacing w:after="200" w:line="240" w:lineRule="auto"/>
        <w:jc w:val="both"/>
        <w:rPr>
          <w:rFonts w:ascii="Constantia" w:eastAsia="Times New Roman" w:hAnsi="Constantia" w:cs="Arial"/>
          <w:b/>
          <w:bCs/>
          <w:color w:val="222222"/>
          <w:sz w:val="20"/>
          <w:szCs w:val="20"/>
        </w:rPr>
      </w:pPr>
      <w:r>
        <w:rPr>
          <w:rFonts w:ascii="Constantia" w:eastAsia="Times New Roman" w:hAnsi="Constantia" w:cs="Arial"/>
          <w:b/>
          <w:bCs/>
          <w:color w:val="222222"/>
          <w:sz w:val="20"/>
          <w:szCs w:val="20"/>
        </w:rPr>
        <w:t>Data Set-</w:t>
      </w:r>
      <w:r w:rsidR="001E0A8E">
        <w:rPr>
          <w:rFonts w:ascii="Constantia" w:eastAsia="Times New Roman" w:hAnsi="Constantia" w:cs="Arial"/>
          <w:b/>
          <w:bCs/>
          <w:color w:val="222222"/>
          <w:sz w:val="20"/>
          <w:szCs w:val="20"/>
        </w:rPr>
        <w:t>3</w:t>
      </w:r>
      <w:r>
        <w:rPr>
          <w:rFonts w:ascii="Constantia" w:eastAsia="Times New Roman" w:hAnsi="Constantia" w:cs="Arial"/>
          <w:b/>
          <w:bCs/>
          <w:color w:val="222222"/>
          <w:sz w:val="20"/>
          <w:szCs w:val="20"/>
        </w:rPr>
        <w:t xml:space="preserve"> (Sentiment analysis using twitter/</w:t>
      </w:r>
      <w:proofErr w:type="spellStart"/>
      <w:r>
        <w:rPr>
          <w:rFonts w:ascii="Constantia" w:eastAsia="Times New Roman" w:hAnsi="Constantia" w:cs="Arial"/>
          <w:b/>
          <w:bCs/>
          <w:color w:val="222222"/>
          <w:sz w:val="20"/>
          <w:szCs w:val="20"/>
        </w:rPr>
        <w:t>stocktwits</w:t>
      </w:r>
      <w:proofErr w:type="spellEnd"/>
      <w:r>
        <w:rPr>
          <w:rFonts w:ascii="Constantia" w:eastAsia="Times New Roman" w:hAnsi="Constantia" w:cs="Arial"/>
          <w:b/>
          <w:bCs/>
          <w:color w:val="222222"/>
          <w:sz w:val="20"/>
          <w:szCs w:val="20"/>
        </w:rPr>
        <w:t xml:space="preserve"> feeds)</w:t>
      </w:r>
    </w:p>
    <w:tbl>
      <w:tblPr>
        <w:tblpPr w:leftFromText="180" w:rightFromText="180" w:vertAnchor="text"/>
        <w:tblW w:w="8450" w:type="dxa"/>
        <w:tblCellMar>
          <w:left w:w="0" w:type="dxa"/>
          <w:right w:w="0" w:type="dxa"/>
        </w:tblCellMar>
        <w:tblLook w:val="04A0" w:firstRow="1" w:lastRow="0" w:firstColumn="1" w:lastColumn="0" w:noHBand="0" w:noVBand="1"/>
      </w:tblPr>
      <w:tblGrid>
        <w:gridCol w:w="1317"/>
        <w:gridCol w:w="2183"/>
        <w:gridCol w:w="4950"/>
      </w:tblGrid>
      <w:tr w:rsidR="001E0A8E" w:rsidRPr="002E1D0F" w14:paraId="2A25DD7F" w14:textId="77777777" w:rsidTr="0032545F">
        <w:trPr>
          <w:trHeight w:val="209"/>
        </w:trPr>
        <w:tc>
          <w:tcPr>
            <w:tcW w:w="1317"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hideMark/>
          </w:tcPr>
          <w:p w14:paraId="09785996"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Symbol</w:t>
            </w:r>
          </w:p>
          <w:p w14:paraId="69117E3F"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5F251DE9"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 </w:t>
            </w:r>
          </w:p>
          <w:p w14:paraId="2DF96A7B" w14:textId="77777777" w:rsidR="001E0A8E" w:rsidRPr="002E1D0F" w:rsidRDefault="001E0A8E" w:rsidP="0066640B">
            <w:pPr>
              <w:spacing w:after="0" w:line="240" w:lineRule="auto"/>
              <w:rPr>
                <w:rFonts w:ascii="Arial" w:eastAsia="Times New Roman" w:hAnsi="Arial" w:cs="Arial"/>
                <w:sz w:val="19"/>
                <w:szCs w:val="19"/>
              </w:rPr>
            </w:pPr>
            <w:r w:rsidRPr="002E1D0F">
              <w:rPr>
                <w:rFonts w:ascii="Arial" w:eastAsia="Times New Roman" w:hAnsi="Arial" w:cs="Arial"/>
                <w:b/>
                <w:bCs/>
                <w:sz w:val="18"/>
                <w:szCs w:val="18"/>
              </w:rPr>
              <w:t>(Categorical)</w:t>
            </w:r>
          </w:p>
        </w:tc>
        <w:tc>
          <w:tcPr>
            <w:tcW w:w="2183"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5476CDA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Timestamp</w:t>
            </w:r>
          </w:p>
        </w:tc>
        <w:tc>
          <w:tcPr>
            <w:tcW w:w="49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14:paraId="6CBD02EB" w14:textId="77777777" w:rsidR="001E0A8E" w:rsidRPr="002E1D0F" w:rsidRDefault="001E0A8E" w:rsidP="0066640B">
            <w:pPr>
              <w:spacing w:after="0" w:line="240" w:lineRule="auto"/>
              <w:rPr>
                <w:rFonts w:ascii="Arial" w:eastAsia="Times New Roman" w:hAnsi="Arial" w:cs="Arial"/>
                <w:sz w:val="19"/>
                <w:szCs w:val="19"/>
              </w:rPr>
            </w:pPr>
            <w:r>
              <w:rPr>
                <w:rFonts w:ascii="Arial" w:eastAsia="Times New Roman" w:hAnsi="Arial" w:cs="Arial"/>
                <w:b/>
                <w:bCs/>
                <w:sz w:val="18"/>
                <w:szCs w:val="18"/>
              </w:rPr>
              <w:t>Tweet</w:t>
            </w:r>
          </w:p>
        </w:tc>
      </w:tr>
      <w:tr w:rsidR="001E0A8E" w:rsidRPr="002E1D0F" w14:paraId="244B8606"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9AF08D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1AF1C578" w14:textId="77777777" w:rsidR="001E0A8E" w:rsidRPr="002E1D0F" w:rsidRDefault="0032545F" w:rsidP="0032545F">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2016-04-06T16:20:07Z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48313F05"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$GILD here we go 109+ this month...</w:t>
            </w:r>
          </w:p>
        </w:tc>
      </w:tr>
      <w:tr w:rsidR="001E0A8E" w:rsidRPr="002E1D0F" w14:paraId="25104F03"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00615A8B"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DB291D"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2016-04-06T16:12:09Z</w:t>
            </w:r>
          </w:p>
          <w:p w14:paraId="3FC5143B"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06A5E35E"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Nobody should be surprised. Faithful GILD nation knows 90&amp;#39;s </w:t>
            </w:r>
            <w:proofErr w:type="spellStart"/>
            <w:r>
              <w:rPr>
                <w:rFonts w:ascii="Helvetica Neue" w:hAnsi="Helvetica Neue"/>
                <w:color w:val="333333"/>
                <w:sz w:val="18"/>
                <w:szCs w:val="18"/>
                <w:shd w:val="clear" w:color="auto" w:fill="F8F8F8"/>
              </w:rPr>
              <w:t>isnt</w:t>
            </w:r>
            <w:proofErr w:type="spellEnd"/>
            <w:r>
              <w:rPr>
                <w:rFonts w:ascii="Helvetica Neue" w:hAnsi="Helvetica Neue"/>
                <w:color w:val="333333"/>
                <w:sz w:val="18"/>
                <w:szCs w:val="18"/>
                <w:shd w:val="clear" w:color="auto" w:fill="F8F8F8"/>
              </w:rPr>
              <w:t xml:space="preserve"> where we belong.</w:t>
            </w:r>
          </w:p>
        </w:tc>
      </w:tr>
      <w:tr w:rsidR="001E0A8E" w:rsidRPr="002E1D0F" w14:paraId="493DD81E"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DB3F2F6"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lastRenderedPageBreak/>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7B7CD581"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2016-04-06T16:06:53Z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7F17A5BA"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FFFFF"/>
              </w:rPr>
              <w:t>@</w:t>
            </w:r>
            <w:proofErr w:type="spellStart"/>
            <w:r>
              <w:rPr>
                <w:rFonts w:ascii="Helvetica Neue" w:hAnsi="Helvetica Neue"/>
                <w:color w:val="333333"/>
                <w:sz w:val="18"/>
                <w:szCs w:val="18"/>
                <w:shd w:val="clear" w:color="auto" w:fill="FFFFFF"/>
              </w:rPr>
              <w:t>Stevemed</w:t>
            </w:r>
            <w:proofErr w:type="spellEnd"/>
            <w:r>
              <w:rPr>
                <w:rFonts w:ascii="Helvetica Neue" w:hAnsi="Helvetica Neue"/>
                <w:color w:val="333333"/>
                <w:sz w:val="18"/>
                <w:szCs w:val="18"/>
                <w:shd w:val="clear" w:color="auto" w:fill="FFFFFF"/>
              </w:rPr>
              <w:t xml:space="preserve"> Between $GILD, $AMGN and $CELG, you let these ride for a decade or two and you&amp;#</w:t>
            </w:r>
            <w:proofErr w:type="gramStart"/>
            <w:r>
              <w:rPr>
                <w:rFonts w:ascii="Helvetica Neue" w:hAnsi="Helvetica Neue"/>
                <w:color w:val="333333"/>
                <w:sz w:val="18"/>
                <w:szCs w:val="18"/>
                <w:shd w:val="clear" w:color="auto" w:fill="FFFFFF"/>
              </w:rPr>
              <w:t>39;ll</w:t>
            </w:r>
            <w:proofErr w:type="gramEnd"/>
            <w:r>
              <w:rPr>
                <w:rFonts w:ascii="Helvetica Neue" w:hAnsi="Helvetica Neue"/>
                <w:color w:val="333333"/>
                <w:sz w:val="18"/>
                <w:szCs w:val="18"/>
                <w:shd w:val="clear" w:color="auto" w:fill="FFFFFF"/>
              </w:rPr>
              <w:t xml:space="preserve"> be happy. Simple.</w:t>
            </w:r>
          </w:p>
        </w:tc>
      </w:tr>
      <w:tr w:rsidR="001E0A8E" w:rsidRPr="002E1D0F" w14:paraId="636A2CB5"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6498C100"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GILD</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53310F7D"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2016-04-06T16:02:10Z</w:t>
            </w: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1C2C1D3B"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$GILD 100 by end of week!</w:t>
            </w:r>
          </w:p>
        </w:tc>
      </w:tr>
      <w:tr w:rsidR="001E0A8E" w:rsidRPr="002E1D0F" w14:paraId="1AC601BF" w14:textId="77777777" w:rsidTr="0032545F">
        <w:trPr>
          <w:trHeight w:val="209"/>
        </w:trPr>
        <w:tc>
          <w:tcPr>
            <w:tcW w:w="1317" w:type="dxa"/>
            <w:tcBorders>
              <w:top w:val="nil"/>
              <w:left w:val="single" w:sz="8" w:space="0" w:color="auto"/>
              <w:bottom w:val="single" w:sz="8" w:space="0" w:color="auto"/>
              <w:right w:val="single" w:sz="8" w:space="0" w:color="auto"/>
            </w:tcBorders>
            <w:noWrap/>
            <w:tcMar>
              <w:top w:w="0" w:type="dxa"/>
              <w:left w:w="108" w:type="dxa"/>
              <w:bottom w:w="0" w:type="dxa"/>
              <w:right w:w="108" w:type="dxa"/>
            </w:tcMar>
          </w:tcPr>
          <w:p w14:paraId="7B421882" w14:textId="77777777" w:rsidR="001E0A8E" w:rsidRPr="002E1D0F" w:rsidRDefault="0032545F" w:rsidP="0066640B">
            <w:pPr>
              <w:spacing w:after="0" w:line="240" w:lineRule="auto"/>
              <w:rPr>
                <w:rFonts w:ascii="Arial" w:eastAsia="Times New Roman" w:hAnsi="Arial" w:cs="Arial"/>
                <w:sz w:val="19"/>
                <w:szCs w:val="19"/>
              </w:rPr>
            </w:pPr>
            <w:r>
              <w:rPr>
                <w:rFonts w:ascii="Arial" w:eastAsia="Times New Roman" w:hAnsi="Arial" w:cs="Arial"/>
                <w:sz w:val="19"/>
                <w:szCs w:val="19"/>
              </w:rPr>
              <w:t>..</w:t>
            </w:r>
          </w:p>
        </w:tc>
        <w:tc>
          <w:tcPr>
            <w:tcW w:w="2183" w:type="dxa"/>
            <w:tcBorders>
              <w:top w:val="nil"/>
              <w:left w:val="nil"/>
              <w:bottom w:val="single" w:sz="8" w:space="0" w:color="auto"/>
              <w:right w:val="single" w:sz="8" w:space="0" w:color="auto"/>
            </w:tcBorders>
            <w:noWrap/>
            <w:tcMar>
              <w:top w:w="0" w:type="dxa"/>
              <w:left w:w="108" w:type="dxa"/>
              <w:bottom w:w="0" w:type="dxa"/>
              <w:right w:w="108" w:type="dxa"/>
            </w:tcMar>
          </w:tcPr>
          <w:p w14:paraId="31B31DA0" w14:textId="77777777" w:rsidR="0032545F" w:rsidRDefault="0032545F" w:rsidP="0032545F">
            <w:pPr>
              <w:rPr>
                <w:rFonts w:ascii="Helvetica Neue" w:hAnsi="Helvetica Neue"/>
                <w:color w:val="333333"/>
                <w:sz w:val="18"/>
                <w:szCs w:val="18"/>
              </w:rPr>
            </w:pPr>
            <w:r>
              <w:rPr>
                <w:rFonts w:ascii="Helvetica Neue" w:hAnsi="Helvetica Neue"/>
                <w:color w:val="333333"/>
                <w:sz w:val="18"/>
                <w:szCs w:val="18"/>
              </w:rPr>
              <w:t>2016-04-06T16:01:50Z</w:t>
            </w:r>
          </w:p>
          <w:p w14:paraId="3F845A44" w14:textId="77777777" w:rsidR="001E0A8E" w:rsidRPr="002E1D0F" w:rsidRDefault="001E0A8E" w:rsidP="0066640B">
            <w:pPr>
              <w:spacing w:after="0" w:line="240" w:lineRule="auto"/>
              <w:rPr>
                <w:rFonts w:ascii="Arial" w:eastAsia="Times New Roman" w:hAnsi="Arial" w:cs="Arial"/>
                <w:sz w:val="19"/>
                <w:szCs w:val="19"/>
              </w:rPr>
            </w:pPr>
          </w:p>
        </w:tc>
        <w:tc>
          <w:tcPr>
            <w:tcW w:w="4950" w:type="dxa"/>
            <w:tcBorders>
              <w:top w:val="nil"/>
              <w:left w:val="nil"/>
              <w:bottom w:val="single" w:sz="8" w:space="0" w:color="auto"/>
              <w:right w:val="single" w:sz="8" w:space="0" w:color="auto"/>
            </w:tcBorders>
            <w:noWrap/>
            <w:tcMar>
              <w:top w:w="0" w:type="dxa"/>
              <w:left w:w="108" w:type="dxa"/>
              <w:bottom w:w="0" w:type="dxa"/>
              <w:right w:w="108" w:type="dxa"/>
            </w:tcMar>
          </w:tcPr>
          <w:p w14:paraId="5387C60F" w14:textId="77777777" w:rsidR="001E0A8E" w:rsidRPr="002E1D0F" w:rsidRDefault="0032545F" w:rsidP="0066640B">
            <w:pPr>
              <w:spacing w:after="0" w:line="240" w:lineRule="auto"/>
              <w:rPr>
                <w:rFonts w:ascii="Arial" w:eastAsia="Times New Roman" w:hAnsi="Arial" w:cs="Arial"/>
                <w:sz w:val="19"/>
                <w:szCs w:val="19"/>
              </w:rPr>
            </w:pPr>
            <w:r>
              <w:rPr>
                <w:rFonts w:ascii="Helvetica Neue" w:hAnsi="Helvetica Neue"/>
                <w:color w:val="333333"/>
                <w:sz w:val="18"/>
                <w:szCs w:val="18"/>
                <w:shd w:val="clear" w:color="auto" w:fill="F8F8F8"/>
              </w:rPr>
              <w:t xml:space="preserve">$GILD why </w:t>
            </w:r>
            <w:proofErr w:type="spellStart"/>
            <w:r>
              <w:rPr>
                <w:rFonts w:ascii="Helvetica Neue" w:hAnsi="Helvetica Neue"/>
                <w:color w:val="333333"/>
                <w:sz w:val="18"/>
                <w:szCs w:val="18"/>
                <w:shd w:val="clear" w:color="auto" w:fill="F8F8F8"/>
              </w:rPr>
              <w:t>isn</w:t>
            </w:r>
            <w:proofErr w:type="spellEnd"/>
            <w:r>
              <w:rPr>
                <w:rFonts w:ascii="Helvetica Neue" w:hAnsi="Helvetica Neue"/>
                <w:color w:val="333333"/>
                <w:sz w:val="18"/>
                <w:szCs w:val="18"/>
                <w:shd w:val="clear" w:color="auto" w:fill="F8F8F8"/>
              </w:rPr>
              <w:t>&amp;#39;t this running on part with the sector?</w:t>
            </w:r>
          </w:p>
        </w:tc>
      </w:tr>
    </w:tbl>
    <w:p w14:paraId="393DBD20"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p>
    <w:p w14:paraId="108D4C12"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17AC010B"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3CB0C6CF" w14:textId="77777777" w:rsidR="002E1D0F" w:rsidRDefault="002E1D0F" w:rsidP="002E1D0F">
      <w:pPr>
        <w:shd w:val="clear" w:color="auto" w:fill="FFFFFF"/>
        <w:spacing w:after="0" w:line="240" w:lineRule="auto"/>
        <w:rPr>
          <w:rFonts w:ascii="Helvetica" w:eastAsia="Times New Roman" w:hAnsi="Helvetica" w:cs="Arial"/>
          <w:color w:val="000000"/>
          <w:sz w:val="30"/>
          <w:szCs w:val="30"/>
        </w:rPr>
      </w:pPr>
    </w:p>
    <w:p w14:paraId="64C7B56F" w14:textId="77777777" w:rsidR="002E1D0F" w:rsidRPr="002E1D0F" w:rsidRDefault="002E1D0F" w:rsidP="002E1D0F">
      <w:pPr>
        <w:shd w:val="clear" w:color="auto" w:fill="FFFFFF"/>
        <w:spacing w:after="0" w:line="240" w:lineRule="auto"/>
        <w:rPr>
          <w:rFonts w:ascii="Helvetica" w:eastAsia="Times New Roman" w:hAnsi="Helvetica" w:cs="Arial"/>
          <w:b/>
          <w:color w:val="000000"/>
          <w:sz w:val="30"/>
          <w:szCs w:val="30"/>
        </w:rPr>
      </w:pPr>
      <w:r w:rsidRPr="002E1D0F">
        <w:rPr>
          <w:rFonts w:ascii="Helvetica" w:eastAsia="Times New Roman" w:hAnsi="Helvetica" w:cs="Arial"/>
          <w:b/>
          <w:color w:val="000000"/>
          <w:sz w:val="30"/>
          <w:szCs w:val="30"/>
        </w:rPr>
        <w:t>Design Overview </w:t>
      </w:r>
    </w:p>
    <w:p w14:paraId="5C88530A" w14:textId="77777777" w:rsidR="002E1D0F" w:rsidRPr="002E1D0F" w:rsidRDefault="002E1D0F" w:rsidP="002E1D0F">
      <w:pPr>
        <w:shd w:val="clear" w:color="auto" w:fill="FFFFFF"/>
        <w:spacing w:after="0" w:line="240" w:lineRule="auto"/>
        <w:rPr>
          <w:rFonts w:ascii="Constantia" w:eastAsia="Times New Roman" w:hAnsi="Constantia" w:cs="Arial"/>
          <w:b/>
          <w:color w:val="222222"/>
          <w:sz w:val="20"/>
          <w:szCs w:val="20"/>
          <w:lang w:val="en"/>
        </w:rPr>
      </w:pPr>
      <w:r w:rsidRPr="002E1D0F">
        <w:rPr>
          <w:rFonts w:ascii="Constantia" w:eastAsia="Times New Roman" w:hAnsi="Constantia" w:cs="Arial"/>
          <w:b/>
          <w:color w:val="222222"/>
          <w:sz w:val="20"/>
          <w:szCs w:val="20"/>
          <w:lang w:val="en"/>
        </w:rPr>
        <w:t>Statistical and computational methods plan to use:</w:t>
      </w:r>
      <w:r w:rsidR="00264FF4">
        <w:rPr>
          <w:rFonts w:ascii="Constantia" w:eastAsia="Times New Roman" w:hAnsi="Constantia" w:cs="Arial"/>
          <w:b/>
          <w:color w:val="222222"/>
          <w:sz w:val="20"/>
          <w:szCs w:val="20"/>
          <w:lang w:val="en"/>
        </w:rPr>
        <w:br/>
      </w:r>
    </w:p>
    <w:p w14:paraId="74E6A02A"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1. Beta estimation using linear regression model for 3 chosen stocks. Use the first dataset here.</w:t>
      </w:r>
    </w:p>
    <w:p w14:paraId="4E9B5CEC" w14:textId="77777777" w:rsidR="002E1D0F" w:rsidRPr="002E1D0F" w:rsidRDefault="002E1D0F" w:rsidP="002E1D0F">
      <w:pPr>
        <w:shd w:val="clear" w:color="auto" w:fill="FFFFFF"/>
        <w:spacing w:after="0" w:line="240" w:lineRule="auto"/>
        <w:rPr>
          <w:rFonts w:ascii="Arial" w:eastAsia="Times New Roman" w:hAnsi="Arial" w:cs="Arial"/>
          <w:color w:val="222222"/>
          <w:sz w:val="19"/>
          <w:szCs w:val="19"/>
        </w:rPr>
      </w:pPr>
      <w:r w:rsidRPr="002E1D0F">
        <w:rPr>
          <w:rFonts w:ascii="Constantia" w:eastAsia="Times New Roman" w:hAnsi="Constantia" w:cs="Arial"/>
          <w:color w:val="222222"/>
          <w:sz w:val="20"/>
          <w:szCs w:val="20"/>
        </w:rPr>
        <w:t>2. Understand the distribution of "beta" for Russell 5000 stocks. This is expected to be normal distribution with a mean and SE.</w:t>
      </w:r>
    </w:p>
    <w:p w14:paraId="3948B8B4" w14:textId="77777777" w:rsidR="002E1D0F" w:rsidRDefault="002E1D0F" w:rsidP="002E1D0F">
      <w:pPr>
        <w:shd w:val="clear" w:color="auto" w:fill="FFFFFF"/>
        <w:spacing w:after="0" w:line="240" w:lineRule="auto"/>
        <w:rPr>
          <w:rFonts w:ascii="Constantia" w:eastAsia="Times New Roman" w:hAnsi="Constantia" w:cs="Arial"/>
          <w:color w:val="222222"/>
          <w:sz w:val="20"/>
          <w:szCs w:val="20"/>
        </w:rPr>
      </w:pPr>
      <w:r w:rsidRPr="002E1D0F">
        <w:rPr>
          <w:rFonts w:ascii="Constantia" w:eastAsia="Times New Roman" w:hAnsi="Constantia" w:cs="Arial"/>
          <w:color w:val="222222"/>
          <w:sz w:val="20"/>
          <w:szCs w:val="20"/>
        </w:rPr>
        <w:t xml:space="preserve">3. Impact of "beta" </w:t>
      </w:r>
      <w:r w:rsidR="006E7ED9">
        <w:rPr>
          <w:rFonts w:ascii="Constantia" w:eastAsia="Times New Roman" w:hAnsi="Constantia" w:cs="Arial"/>
          <w:color w:val="222222"/>
          <w:sz w:val="20"/>
          <w:szCs w:val="20"/>
        </w:rPr>
        <w:t xml:space="preserve">and </w:t>
      </w:r>
      <w:r w:rsidR="006E7ED9" w:rsidRPr="002E1D0F">
        <w:rPr>
          <w:rFonts w:ascii="Constantia" w:eastAsia="Times New Roman" w:hAnsi="Constantia" w:cs="Arial"/>
          <w:color w:val="222222"/>
          <w:sz w:val="20"/>
          <w:szCs w:val="20"/>
        </w:rPr>
        <w:t>"</w:t>
      </w:r>
      <w:proofErr w:type="spellStart"/>
      <w:r w:rsidR="006E7ED9">
        <w:rPr>
          <w:rFonts w:ascii="Constantia" w:eastAsia="Times New Roman" w:hAnsi="Constantia" w:cs="Arial"/>
          <w:color w:val="222222"/>
          <w:sz w:val="20"/>
          <w:szCs w:val="20"/>
        </w:rPr>
        <w:t>sd</w:t>
      </w:r>
      <w:r w:rsidR="006E7ED9" w:rsidRPr="002E1D0F">
        <w:rPr>
          <w:rFonts w:ascii="Constantia" w:eastAsia="Times New Roman" w:hAnsi="Constantia" w:cs="Arial"/>
          <w:color w:val="222222"/>
          <w:sz w:val="20"/>
          <w:szCs w:val="20"/>
        </w:rPr>
        <w:t>"</w:t>
      </w:r>
      <w:r w:rsidRPr="002E1D0F">
        <w:rPr>
          <w:rFonts w:ascii="Constantia" w:eastAsia="Times New Roman" w:hAnsi="Constantia" w:cs="Arial"/>
          <w:color w:val="222222"/>
          <w:sz w:val="20"/>
          <w:szCs w:val="20"/>
        </w:rPr>
        <w:t>on</w:t>
      </w:r>
      <w:proofErr w:type="spellEnd"/>
      <w:r w:rsidRPr="002E1D0F">
        <w:rPr>
          <w:rFonts w:ascii="Constantia" w:eastAsia="Times New Roman" w:hAnsi="Constantia" w:cs="Arial"/>
          <w:color w:val="222222"/>
          <w:sz w:val="20"/>
          <w:szCs w:val="20"/>
        </w:rPr>
        <w:t xml:space="preserve"> stock returns by building linear </w:t>
      </w:r>
      <w:r w:rsidR="006E7ED9">
        <w:rPr>
          <w:rFonts w:ascii="Constantia" w:eastAsia="Times New Roman" w:hAnsi="Constantia" w:cs="Arial"/>
          <w:color w:val="222222"/>
          <w:sz w:val="20"/>
          <w:szCs w:val="20"/>
        </w:rPr>
        <w:t xml:space="preserve">and multivariate </w:t>
      </w:r>
      <w:r w:rsidRPr="002E1D0F">
        <w:rPr>
          <w:rFonts w:ascii="Constantia" w:eastAsia="Times New Roman" w:hAnsi="Constantia" w:cs="Arial"/>
          <w:color w:val="222222"/>
          <w:sz w:val="20"/>
          <w:szCs w:val="20"/>
        </w:rPr>
        <w:t>regression model for Russell 5000 stocks. Use the second dataset here.</w:t>
      </w:r>
    </w:p>
    <w:p w14:paraId="35E2AB9B" w14:textId="77777777" w:rsidR="006E7ED9" w:rsidRPr="002E1D0F" w:rsidRDefault="006E7ED9" w:rsidP="002E1D0F">
      <w:pPr>
        <w:shd w:val="clear" w:color="auto" w:fill="FFFFFF"/>
        <w:spacing w:after="0" w:line="240" w:lineRule="auto"/>
        <w:rPr>
          <w:rFonts w:ascii="Arial" w:eastAsia="Times New Roman" w:hAnsi="Arial" w:cs="Arial"/>
          <w:color w:val="222222"/>
          <w:sz w:val="19"/>
          <w:szCs w:val="19"/>
        </w:rPr>
      </w:pPr>
      <w:r>
        <w:rPr>
          <w:rFonts w:ascii="Constantia" w:eastAsia="Times New Roman" w:hAnsi="Constantia" w:cs="Arial"/>
          <w:color w:val="222222"/>
          <w:sz w:val="20"/>
          <w:szCs w:val="20"/>
        </w:rPr>
        <w:t>4.</w:t>
      </w:r>
      <w:r w:rsidRPr="006E7ED9">
        <w:rPr>
          <w:rFonts w:ascii="Constantia" w:eastAsia="Times New Roman" w:hAnsi="Constantia" w:cs="Arial"/>
          <w:color w:val="222222"/>
          <w:sz w:val="20"/>
          <w:szCs w:val="20"/>
          <w:lang w:val="en"/>
        </w:rPr>
        <w:t xml:space="preserve"> </w:t>
      </w:r>
      <w:r>
        <w:rPr>
          <w:rFonts w:ascii="Constantia" w:eastAsia="Times New Roman" w:hAnsi="Constantia" w:cs="Arial"/>
          <w:color w:val="222222"/>
          <w:sz w:val="20"/>
          <w:szCs w:val="20"/>
          <w:lang w:val="en"/>
        </w:rPr>
        <w:t>M</w:t>
      </w:r>
      <w:r w:rsidRPr="00CD36E7">
        <w:rPr>
          <w:rFonts w:ascii="Constantia" w:eastAsia="Times New Roman" w:hAnsi="Constantia" w:cs="Arial"/>
          <w:color w:val="222222"/>
          <w:sz w:val="20"/>
          <w:szCs w:val="20"/>
          <w:lang w:val="en"/>
        </w:rPr>
        <w:t xml:space="preserve">onte </w:t>
      </w:r>
      <w:r>
        <w:rPr>
          <w:rFonts w:ascii="Constantia" w:eastAsia="Times New Roman" w:hAnsi="Constantia" w:cs="Arial"/>
          <w:color w:val="222222"/>
          <w:sz w:val="20"/>
          <w:szCs w:val="20"/>
          <w:lang w:val="en"/>
        </w:rPr>
        <w:t>C</w:t>
      </w:r>
      <w:r w:rsidRPr="00CD36E7">
        <w:rPr>
          <w:rFonts w:ascii="Constantia" w:eastAsia="Times New Roman" w:hAnsi="Constantia" w:cs="Arial"/>
          <w:color w:val="222222"/>
          <w:sz w:val="20"/>
          <w:szCs w:val="20"/>
          <w:lang w:val="en"/>
        </w:rPr>
        <w:t>arlo simulation</w:t>
      </w:r>
      <w:r>
        <w:rPr>
          <w:rFonts w:ascii="Constantia" w:eastAsia="Times New Roman" w:hAnsi="Constantia" w:cs="Arial"/>
          <w:color w:val="222222"/>
          <w:sz w:val="20"/>
          <w:szCs w:val="20"/>
          <w:lang w:val="en"/>
        </w:rPr>
        <w:t xml:space="preserve"> by dividing stocks into 5 buckets of differing beta to understand low vs high volatility stock performance.</w:t>
      </w:r>
    </w:p>
    <w:p w14:paraId="53DE2775" w14:textId="77777777" w:rsidR="002E1D0F" w:rsidRDefault="006E7ED9" w:rsidP="002E1D0F">
      <w:pPr>
        <w:shd w:val="clear" w:color="auto" w:fill="FFFFFF"/>
        <w:spacing w:after="0" w:line="240" w:lineRule="auto"/>
        <w:rPr>
          <w:rFonts w:ascii="Constantia" w:eastAsia="Times New Roman" w:hAnsi="Constantia" w:cs="Arial"/>
          <w:color w:val="222222"/>
          <w:sz w:val="20"/>
          <w:szCs w:val="20"/>
        </w:rPr>
      </w:pPr>
      <w:r>
        <w:rPr>
          <w:rFonts w:ascii="Constantia" w:eastAsia="Times New Roman" w:hAnsi="Constantia" w:cs="Arial"/>
          <w:color w:val="222222"/>
          <w:sz w:val="20"/>
          <w:szCs w:val="20"/>
        </w:rPr>
        <w:t>5</w:t>
      </w:r>
      <w:r w:rsidR="002E1D0F" w:rsidRPr="002E1D0F">
        <w:rPr>
          <w:rFonts w:ascii="Constantia" w:eastAsia="Times New Roman" w:hAnsi="Constantia" w:cs="Arial"/>
          <w:color w:val="222222"/>
          <w:sz w:val="20"/>
          <w:szCs w:val="20"/>
        </w:rPr>
        <w:t xml:space="preserve">. Sentiment analysis using twitter feed. </w:t>
      </w:r>
      <w:r w:rsidRPr="002E1D0F">
        <w:rPr>
          <w:rFonts w:ascii="Constantia" w:eastAsia="Times New Roman" w:hAnsi="Constantia" w:cs="Arial"/>
          <w:color w:val="222222"/>
          <w:sz w:val="20"/>
          <w:szCs w:val="20"/>
        </w:rPr>
        <w:t>Analyze</w:t>
      </w:r>
      <w:r w:rsidR="002E1D0F" w:rsidRPr="002E1D0F">
        <w:rPr>
          <w:rFonts w:ascii="Constantia" w:eastAsia="Times New Roman" w:hAnsi="Constantia" w:cs="Arial"/>
          <w:color w:val="222222"/>
          <w:sz w:val="20"/>
          <w:szCs w:val="20"/>
        </w:rPr>
        <w:t xml:space="preserve"> the volatility of chatter for chosen stocks and measure its correlation against stock return</w:t>
      </w:r>
      <w:bookmarkStart w:id="0" w:name="_GoBack"/>
      <w:bookmarkEnd w:id="0"/>
      <w:r w:rsidR="002E1D0F" w:rsidRPr="002E1D0F">
        <w:rPr>
          <w:rFonts w:ascii="Constantia" w:eastAsia="Times New Roman" w:hAnsi="Constantia" w:cs="Arial"/>
          <w:color w:val="222222"/>
          <w:sz w:val="20"/>
          <w:szCs w:val="20"/>
        </w:rPr>
        <w:t>s. </w:t>
      </w:r>
    </w:p>
    <w:p w14:paraId="0C9C9EA8" w14:textId="77777777" w:rsidR="006E7ED9" w:rsidRPr="00782F79" w:rsidRDefault="006E7ED9" w:rsidP="00782F79">
      <w:pPr>
        <w:shd w:val="clear" w:color="auto" w:fill="FFFFFF"/>
        <w:spacing w:after="0" w:line="240" w:lineRule="auto"/>
        <w:rPr>
          <w:rFonts w:ascii="Constantia" w:eastAsia="Times New Roman" w:hAnsi="Constantia" w:cs="Arial"/>
          <w:color w:val="222222"/>
          <w:sz w:val="20"/>
          <w:szCs w:val="20"/>
        </w:rPr>
      </w:pPr>
      <w:r>
        <w:rPr>
          <w:rFonts w:ascii="Constantia" w:eastAsia="Times New Roman" w:hAnsi="Constantia" w:cs="Arial"/>
          <w:color w:val="222222"/>
          <w:sz w:val="20"/>
          <w:szCs w:val="20"/>
        </w:rPr>
        <w:t xml:space="preserve">6. </w:t>
      </w:r>
      <w:r w:rsidR="00664550">
        <w:rPr>
          <w:rFonts w:ascii="Constantia" w:eastAsia="Times New Roman" w:hAnsi="Constantia" w:cs="Arial"/>
          <w:color w:val="222222"/>
          <w:sz w:val="20"/>
          <w:szCs w:val="20"/>
        </w:rPr>
        <w:t xml:space="preserve">Perform a </w:t>
      </w:r>
      <w:r w:rsidR="00664550" w:rsidRPr="00782F79">
        <w:rPr>
          <w:rFonts w:ascii="Constantia" w:eastAsia="Times New Roman" w:hAnsi="Constantia" w:cs="Arial"/>
          <w:color w:val="222222"/>
          <w:sz w:val="20"/>
          <w:szCs w:val="20"/>
        </w:rPr>
        <w:t xml:space="preserve">Naive-Bayes analysis </w:t>
      </w:r>
      <w:r w:rsidR="00782F79">
        <w:rPr>
          <w:rFonts w:ascii="Constantia" w:eastAsia="Times New Roman" w:hAnsi="Constantia" w:cs="Arial"/>
          <w:color w:val="222222"/>
          <w:sz w:val="20"/>
          <w:szCs w:val="20"/>
        </w:rPr>
        <w:t xml:space="preserve">to predict the returns of the stocks based on the posts in the forums. </w:t>
      </w:r>
    </w:p>
    <w:p w14:paraId="6F7F3CC4" w14:textId="77777777" w:rsidR="0087406E" w:rsidRPr="006E7ED9" w:rsidRDefault="0087406E" w:rsidP="006E7ED9">
      <w:pPr>
        <w:shd w:val="clear" w:color="auto" w:fill="FFFFFF"/>
        <w:spacing w:after="0" w:line="240" w:lineRule="auto"/>
        <w:rPr>
          <w:rFonts w:ascii="Constantia" w:eastAsia="Times New Roman" w:hAnsi="Constantia" w:cs="Arial"/>
          <w:color w:val="222222"/>
          <w:sz w:val="20"/>
          <w:szCs w:val="20"/>
          <w:lang w:val="en"/>
        </w:rPr>
      </w:pPr>
    </w:p>
    <w:sectPr w:rsidR="0087406E" w:rsidRPr="006E7E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tantia">
    <w:panose1 w:val="02030602050306030303"/>
    <w:charset w:val="00"/>
    <w:family w:val="auto"/>
    <w:pitch w:val="variable"/>
    <w:sig w:usb0="A00002EF" w:usb1="4000204B"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25F3A"/>
    <w:multiLevelType w:val="hybridMultilevel"/>
    <w:tmpl w:val="C388CCC6"/>
    <w:lvl w:ilvl="0" w:tplc="53B82272">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
    <w:nsid w:val="1D6722E8"/>
    <w:multiLevelType w:val="hybridMultilevel"/>
    <w:tmpl w:val="38C8CAAC"/>
    <w:lvl w:ilvl="0" w:tplc="3C96C452">
      <w:start w:val="2"/>
      <w:numFmt w:val="bullet"/>
      <w:lvlText w:val="-"/>
      <w:lvlJc w:val="left"/>
      <w:pPr>
        <w:ind w:left="1020" w:hanging="360"/>
      </w:pPr>
      <w:rPr>
        <w:rFonts w:ascii="Constantia" w:eastAsia="Times New Roman" w:hAnsi="Constantia" w:cs="Aria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
    <w:nsid w:val="259D252B"/>
    <w:multiLevelType w:val="hybridMultilevel"/>
    <w:tmpl w:val="8CCAA7D2"/>
    <w:lvl w:ilvl="0" w:tplc="072EE49A">
      <w:start w:val="2"/>
      <w:numFmt w:val="bullet"/>
      <w:lvlText w:val="-"/>
      <w:lvlJc w:val="left"/>
      <w:pPr>
        <w:ind w:left="720" w:hanging="360"/>
      </w:pPr>
      <w:rPr>
        <w:rFonts w:ascii="Constantia" w:eastAsia="Times New Roman" w:hAnsi="Constanti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A662C"/>
    <w:multiLevelType w:val="hybridMultilevel"/>
    <w:tmpl w:val="BFFCE1C4"/>
    <w:lvl w:ilvl="0" w:tplc="7730CB0A">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4">
    <w:nsid w:val="66AF0D9B"/>
    <w:multiLevelType w:val="hybridMultilevel"/>
    <w:tmpl w:val="480ED36A"/>
    <w:lvl w:ilvl="0" w:tplc="868E9010">
      <w:start w:val="2"/>
      <w:numFmt w:val="bullet"/>
      <w:lvlText w:val="-"/>
      <w:lvlJc w:val="left"/>
      <w:pPr>
        <w:ind w:left="1065" w:hanging="360"/>
      </w:pPr>
      <w:rPr>
        <w:rFonts w:ascii="Constantia" w:eastAsia="Times New Roman" w:hAnsi="Constantia" w:cs="Aria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7E902A62"/>
    <w:multiLevelType w:val="hybridMultilevel"/>
    <w:tmpl w:val="64B61B96"/>
    <w:lvl w:ilvl="0" w:tplc="072EE49A">
      <w:start w:val="2"/>
      <w:numFmt w:val="bullet"/>
      <w:lvlText w:val="-"/>
      <w:lvlJc w:val="left"/>
      <w:pPr>
        <w:ind w:left="1080" w:hanging="360"/>
      </w:pPr>
      <w:rPr>
        <w:rFonts w:ascii="Constantia" w:eastAsia="Times New Roman" w:hAnsi="Constant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03E"/>
    <w:rsid w:val="0006662D"/>
    <w:rsid w:val="0010607F"/>
    <w:rsid w:val="0011387C"/>
    <w:rsid w:val="0019487E"/>
    <w:rsid w:val="00197878"/>
    <w:rsid w:val="001E0A8E"/>
    <w:rsid w:val="001F2273"/>
    <w:rsid w:val="0022387E"/>
    <w:rsid w:val="0026069F"/>
    <w:rsid w:val="00264FF4"/>
    <w:rsid w:val="002E1D0F"/>
    <w:rsid w:val="002E7EDE"/>
    <w:rsid w:val="0032545F"/>
    <w:rsid w:val="00337CEB"/>
    <w:rsid w:val="003500EB"/>
    <w:rsid w:val="003758DC"/>
    <w:rsid w:val="00482FFC"/>
    <w:rsid w:val="004F4B35"/>
    <w:rsid w:val="00553695"/>
    <w:rsid w:val="0063503E"/>
    <w:rsid w:val="00644261"/>
    <w:rsid w:val="00664550"/>
    <w:rsid w:val="006E7ED9"/>
    <w:rsid w:val="00782F79"/>
    <w:rsid w:val="007972BA"/>
    <w:rsid w:val="0085743E"/>
    <w:rsid w:val="0087406E"/>
    <w:rsid w:val="0088339C"/>
    <w:rsid w:val="008B5467"/>
    <w:rsid w:val="00903CDD"/>
    <w:rsid w:val="00921426"/>
    <w:rsid w:val="00942B46"/>
    <w:rsid w:val="009C5CDC"/>
    <w:rsid w:val="00A779BD"/>
    <w:rsid w:val="00B21680"/>
    <w:rsid w:val="00B729C5"/>
    <w:rsid w:val="00C35958"/>
    <w:rsid w:val="00C92159"/>
    <w:rsid w:val="00CD36E7"/>
    <w:rsid w:val="00D05974"/>
    <w:rsid w:val="00DC1CFA"/>
    <w:rsid w:val="00E71698"/>
    <w:rsid w:val="00F90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D976E"/>
  <w15:chartTrackingRefBased/>
  <w15:docId w15:val="{290F5B5F-0C07-480A-9CD4-C9F8D3AD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E1D0F"/>
  </w:style>
  <w:style w:type="character" w:styleId="Hyperlink">
    <w:name w:val="Hyperlink"/>
    <w:basedOn w:val="DefaultParagraphFont"/>
    <w:uiPriority w:val="99"/>
    <w:semiHidden/>
    <w:unhideWhenUsed/>
    <w:rsid w:val="002E1D0F"/>
    <w:rPr>
      <w:color w:val="0000FF"/>
      <w:u w:val="single"/>
    </w:rPr>
  </w:style>
  <w:style w:type="paragraph" w:styleId="NormalWeb">
    <w:name w:val="Normal (Web)"/>
    <w:basedOn w:val="Normal"/>
    <w:uiPriority w:val="99"/>
    <w:semiHidden/>
    <w:unhideWhenUsed/>
    <w:rsid w:val="002E1D0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9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55714">
      <w:bodyDiv w:val="1"/>
      <w:marLeft w:val="0"/>
      <w:marRight w:val="0"/>
      <w:marTop w:val="0"/>
      <w:marBottom w:val="0"/>
      <w:divBdr>
        <w:top w:val="none" w:sz="0" w:space="0" w:color="auto"/>
        <w:left w:val="none" w:sz="0" w:space="0" w:color="auto"/>
        <w:bottom w:val="none" w:sz="0" w:space="0" w:color="auto"/>
        <w:right w:val="none" w:sz="0" w:space="0" w:color="auto"/>
      </w:divBdr>
      <w:divsChild>
        <w:div w:id="231896445">
          <w:marLeft w:val="0"/>
          <w:marRight w:val="0"/>
          <w:marTop w:val="0"/>
          <w:marBottom w:val="0"/>
          <w:divBdr>
            <w:top w:val="none" w:sz="0" w:space="0" w:color="auto"/>
            <w:left w:val="none" w:sz="0" w:space="0" w:color="auto"/>
            <w:bottom w:val="none" w:sz="0" w:space="0" w:color="auto"/>
            <w:right w:val="none" w:sz="0" w:space="0" w:color="auto"/>
          </w:divBdr>
        </w:div>
        <w:div w:id="1463041762">
          <w:marLeft w:val="0"/>
          <w:marRight w:val="0"/>
          <w:marTop w:val="0"/>
          <w:marBottom w:val="0"/>
          <w:divBdr>
            <w:top w:val="none" w:sz="0" w:space="0" w:color="auto"/>
            <w:left w:val="none" w:sz="0" w:space="0" w:color="auto"/>
            <w:bottom w:val="none" w:sz="0" w:space="0" w:color="auto"/>
            <w:right w:val="none" w:sz="0" w:space="0" w:color="auto"/>
          </w:divBdr>
        </w:div>
        <w:div w:id="1806316136">
          <w:marLeft w:val="0"/>
          <w:marRight w:val="0"/>
          <w:marTop w:val="0"/>
          <w:marBottom w:val="0"/>
          <w:divBdr>
            <w:top w:val="none" w:sz="0" w:space="0" w:color="auto"/>
            <w:left w:val="none" w:sz="0" w:space="0" w:color="auto"/>
            <w:bottom w:val="none" w:sz="0" w:space="0" w:color="auto"/>
            <w:right w:val="none" w:sz="0" w:space="0" w:color="auto"/>
          </w:divBdr>
        </w:div>
        <w:div w:id="1306470931">
          <w:marLeft w:val="0"/>
          <w:marRight w:val="0"/>
          <w:marTop w:val="0"/>
          <w:marBottom w:val="0"/>
          <w:divBdr>
            <w:top w:val="none" w:sz="0" w:space="0" w:color="auto"/>
            <w:left w:val="none" w:sz="0" w:space="0" w:color="auto"/>
            <w:bottom w:val="none" w:sz="0" w:space="0" w:color="auto"/>
            <w:right w:val="none" w:sz="0" w:space="0" w:color="auto"/>
          </w:divBdr>
        </w:div>
        <w:div w:id="924607755">
          <w:marLeft w:val="0"/>
          <w:marRight w:val="0"/>
          <w:marTop w:val="0"/>
          <w:marBottom w:val="0"/>
          <w:divBdr>
            <w:top w:val="none" w:sz="0" w:space="0" w:color="auto"/>
            <w:left w:val="none" w:sz="0" w:space="0" w:color="auto"/>
            <w:bottom w:val="none" w:sz="0" w:space="0" w:color="auto"/>
            <w:right w:val="none" w:sz="0" w:space="0" w:color="auto"/>
          </w:divBdr>
        </w:div>
        <w:div w:id="198057158">
          <w:marLeft w:val="0"/>
          <w:marRight w:val="0"/>
          <w:marTop w:val="0"/>
          <w:marBottom w:val="0"/>
          <w:divBdr>
            <w:top w:val="none" w:sz="0" w:space="0" w:color="auto"/>
            <w:left w:val="none" w:sz="0" w:space="0" w:color="auto"/>
            <w:bottom w:val="none" w:sz="0" w:space="0" w:color="auto"/>
            <w:right w:val="none" w:sz="0" w:space="0" w:color="auto"/>
          </w:divBdr>
        </w:div>
        <w:div w:id="1790775767">
          <w:marLeft w:val="0"/>
          <w:marRight w:val="0"/>
          <w:marTop w:val="0"/>
          <w:marBottom w:val="0"/>
          <w:divBdr>
            <w:top w:val="none" w:sz="0" w:space="0" w:color="auto"/>
            <w:left w:val="none" w:sz="0" w:space="0" w:color="auto"/>
            <w:bottom w:val="none" w:sz="0" w:space="0" w:color="auto"/>
            <w:right w:val="none" w:sz="0" w:space="0" w:color="auto"/>
          </w:divBdr>
        </w:div>
        <w:div w:id="1942492454">
          <w:marLeft w:val="0"/>
          <w:marRight w:val="0"/>
          <w:marTop w:val="0"/>
          <w:marBottom w:val="0"/>
          <w:divBdr>
            <w:top w:val="none" w:sz="0" w:space="0" w:color="auto"/>
            <w:left w:val="none" w:sz="0" w:space="0" w:color="auto"/>
            <w:bottom w:val="none" w:sz="0" w:space="0" w:color="auto"/>
            <w:right w:val="none" w:sz="0" w:space="0" w:color="auto"/>
          </w:divBdr>
        </w:div>
        <w:div w:id="1480535534">
          <w:marLeft w:val="0"/>
          <w:marRight w:val="0"/>
          <w:marTop w:val="0"/>
          <w:marBottom w:val="0"/>
          <w:divBdr>
            <w:top w:val="none" w:sz="0" w:space="0" w:color="auto"/>
            <w:left w:val="none" w:sz="0" w:space="0" w:color="auto"/>
            <w:bottom w:val="none" w:sz="0" w:space="0" w:color="auto"/>
            <w:right w:val="none" w:sz="0" w:space="0" w:color="auto"/>
          </w:divBdr>
        </w:div>
        <w:div w:id="4747326">
          <w:marLeft w:val="0"/>
          <w:marRight w:val="0"/>
          <w:marTop w:val="0"/>
          <w:marBottom w:val="0"/>
          <w:divBdr>
            <w:top w:val="none" w:sz="0" w:space="0" w:color="auto"/>
            <w:left w:val="none" w:sz="0" w:space="0" w:color="auto"/>
            <w:bottom w:val="none" w:sz="0" w:space="0" w:color="auto"/>
            <w:right w:val="none" w:sz="0" w:space="0" w:color="auto"/>
          </w:divBdr>
          <w:divsChild>
            <w:div w:id="3362605">
              <w:marLeft w:val="0"/>
              <w:marRight w:val="0"/>
              <w:marTop w:val="0"/>
              <w:marBottom w:val="0"/>
              <w:divBdr>
                <w:top w:val="none" w:sz="0" w:space="0" w:color="auto"/>
                <w:left w:val="none" w:sz="0" w:space="0" w:color="auto"/>
                <w:bottom w:val="none" w:sz="0" w:space="0" w:color="auto"/>
                <w:right w:val="none" w:sz="0" w:space="0" w:color="auto"/>
              </w:divBdr>
            </w:div>
          </w:divsChild>
        </w:div>
        <w:div w:id="535897397">
          <w:marLeft w:val="0"/>
          <w:marRight w:val="0"/>
          <w:marTop w:val="0"/>
          <w:marBottom w:val="0"/>
          <w:divBdr>
            <w:top w:val="none" w:sz="0" w:space="0" w:color="auto"/>
            <w:left w:val="none" w:sz="0" w:space="0" w:color="auto"/>
            <w:bottom w:val="none" w:sz="0" w:space="0" w:color="auto"/>
            <w:right w:val="none" w:sz="0" w:space="0" w:color="auto"/>
          </w:divBdr>
        </w:div>
        <w:div w:id="2106030503">
          <w:marLeft w:val="0"/>
          <w:marRight w:val="0"/>
          <w:marTop w:val="0"/>
          <w:marBottom w:val="0"/>
          <w:divBdr>
            <w:top w:val="none" w:sz="0" w:space="0" w:color="auto"/>
            <w:left w:val="none" w:sz="0" w:space="0" w:color="auto"/>
            <w:bottom w:val="none" w:sz="0" w:space="0" w:color="auto"/>
            <w:right w:val="none" w:sz="0" w:space="0" w:color="auto"/>
          </w:divBdr>
        </w:div>
        <w:div w:id="845443140">
          <w:marLeft w:val="0"/>
          <w:marRight w:val="0"/>
          <w:marTop w:val="0"/>
          <w:marBottom w:val="0"/>
          <w:divBdr>
            <w:top w:val="none" w:sz="0" w:space="0" w:color="auto"/>
            <w:left w:val="none" w:sz="0" w:space="0" w:color="auto"/>
            <w:bottom w:val="none" w:sz="0" w:space="0" w:color="auto"/>
            <w:right w:val="none" w:sz="0" w:space="0" w:color="auto"/>
          </w:divBdr>
        </w:div>
        <w:div w:id="123693809">
          <w:marLeft w:val="0"/>
          <w:marRight w:val="0"/>
          <w:marTop w:val="0"/>
          <w:marBottom w:val="0"/>
          <w:divBdr>
            <w:top w:val="none" w:sz="0" w:space="0" w:color="auto"/>
            <w:left w:val="none" w:sz="0" w:space="0" w:color="auto"/>
            <w:bottom w:val="none" w:sz="0" w:space="0" w:color="auto"/>
            <w:right w:val="none" w:sz="0" w:space="0" w:color="auto"/>
          </w:divBdr>
        </w:div>
        <w:div w:id="983630179">
          <w:marLeft w:val="0"/>
          <w:marRight w:val="0"/>
          <w:marTop w:val="0"/>
          <w:marBottom w:val="0"/>
          <w:divBdr>
            <w:top w:val="none" w:sz="0" w:space="0" w:color="auto"/>
            <w:left w:val="none" w:sz="0" w:space="0" w:color="auto"/>
            <w:bottom w:val="none" w:sz="0" w:space="0" w:color="auto"/>
            <w:right w:val="none" w:sz="0" w:space="0" w:color="auto"/>
          </w:divBdr>
        </w:div>
        <w:div w:id="1195463887">
          <w:marLeft w:val="0"/>
          <w:marRight w:val="0"/>
          <w:marTop w:val="0"/>
          <w:marBottom w:val="0"/>
          <w:divBdr>
            <w:top w:val="none" w:sz="0" w:space="0" w:color="auto"/>
            <w:left w:val="none" w:sz="0" w:space="0" w:color="auto"/>
            <w:bottom w:val="none" w:sz="0" w:space="0" w:color="auto"/>
            <w:right w:val="none" w:sz="0" w:space="0" w:color="auto"/>
          </w:divBdr>
        </w:div>
        <w:div w:id="752777560">
          <w:marLeft w:val="0"/>
          <w:marRight w:val="0"/>
          <w:marTop w:val="0"/>
          <w:marBottom w:val="0"/>
          <w:divBdr>
            <w:top w:val="none" w:sz="0" w:space="0" w:color="auto"/>
            <w:left w:val="none" w:sz="0" w:space="0" w:color="auto"/>
            <w:bottom w:val="none" w:sz="0" w:space="0" w:color="auto"/>
            <w:right w:val="none" w:sz="0" w:space="0" w:color="auto"/>
          </w:divBdr>
        </w:div>
        <w:div w:id="1385107309">
          <w:marLeft w:val="0"/>
          <w:marRight w:val="0"/>
          <w:marTop w:val="0"/>
          <w:marBottom w:val="0"/>
          <w:divBdr>
            <w:top w:val="none" w:sz="0" w:space="0" w:color="auto"/>
            <w:left w:val="none" w:sz="0" w:space="0" w:color="auto"/>
            <w:bottom w:val="none" w:sz="0" w:space="0" w:color="auto"/>
            <w:right w:val="none" w:sz="0" w:space="0" w:color="auto"/>
          </w:divBdr>
        </w:div>
        <w:div w:id="1556432431">
          <w:marLeft w:val="0"/>
          <w:marRight w:val="0"/>
          <w:marTop w:val="0"/>
          <w:marBottom w:val="0"/>
          <w:divBdr>
            <w:top w:val="none" w:sz="0" w:space="0" w:color="auto"/>
            <w:left w:val="none" w:sz="0" w:space="0" w:color="auto"/>
            <w:bottom w:val="none" w:sz="0" w:space="0" w:color="auto"/>
            <w:right w:val="none" w:sz="0" w:space="0" w:color="auto"/>
          </w:divBdr>
        </w:div>
        <w:div w:id="418454742">
          <w:marLeft w:val="0"/>
          <w:marRight w:val="0"/>
          <w:marTop w:val="0"/>
          <w:marBottom w:val="0"/>
          <w:divBdr>
            <w:top w:val="none" w:sz="0" w:space="0" w:color="auto"/>
            <w:left w:val="none" w:sz="0" w:space="0" w:color="auto"/>
            <w:bottom w:val="none" w:sz="0" w:space="0" w:color="auto"/>
            <w:right w:val="none" w:sz="0" w:space="0" w:color="auto"/>
          </w:divBdr>
        </w:div>
        <w:div w:id="1390227891">
          <w:marLeft w:val="0"/>
          <w:marRight w:val="0"/>
          <w:marTop w:val="0"/>
          <w:marBottom w:val="0"/>
          <w:divBdr>
            <w:top w:val="none" w:sz="0" w:space="0" w:color="auto"/>
            <w:left w:val="none" w:sz="0" w:space="0" w:color="auto"/>
            <w:bottom w:val="none" w:sz="0" w:space="0" w:color="auto"/>
            <w:right w:val="none" w:sz="0" w:space="0" w:color="auto"/>
          </w:divBdr>
        </w:div>
        <w:div w:id="806356176">
          <w:marLeft w:val="0"/>
          <w:marRight w:val="0"/>
          <w:marTop w:val="0"/>
          <w:marBottom w:val="0"/>
          <w:divBdr>
            <w:top w:val="none" w:sz="0" w:space="0" w:color="auto"/>
            <w:left w:val="none" w:sz="0" w:space="0" w:color="auto"/>
            <w:bottom w:val="none" w:sz="0" w:space="0" w:color="auto"/>
            <w:right w:val="none" w:sz="0" w:space="0" w:color="auto"/>
          </w:divBdr>
        </w:div>
        <w:div w:id="917134911">
          <w:marLeft w:val="0"/>
          <w:marRight w:val="0"/>
          <w:marTop w:val="0"/>
          <w:marBottom w:val="0"/>
          <w:divBdr>
            <w:top w:val="none" w:sz="0" w:space="0" w:color="auto"/>
            <w:left w:val="none" w:sz="0" w:space="0" w:color="auto"/>
            <w:bottom w:val="none" w:sz="0" w:space="0" w:color="auto"/>
            <w:right w:val="none" w:sz="0" w:space="0" w:color="auto"/>
          </w:divBdr>
        </w:div>
        <w:div w:id="1008213994">
          <w:marLeft w:val="0"/>
          <w:marRight w:val="0"/>
          <w:marTop w:val="0"/>
          <w:marBottom w:val="0"/>
          <w:divBdr>
            <w:top w:val="none" w:sz="0" w:space="0" w:color="auto"/>
            <w:left w:val="none" w:sz="0" w:space="0" w:color="auto"/>
            <w:bottom w:val="none" w:sz="0" w:space="0" w:color="auto"/>
            <w:right w:val="none" w:sz="0" w:space="0" w:color="auto"/>
          </w:divBdr>
        </w:div>
        <w:div w:id="1833519630">
          <w:marLeft w:val="0"/>
          <w:marRight w:val="0"/>
          <w:marTop w:val="0"/>
          <w:marBottom w:val="0"/>
          <w:divBdr>
            <w:top w:val="none" w:sz="0" w:space="0" w:color="auto"/>
            <w:left w:val="none" w:sz="0" w:space="0" w:color="auto"/>
            <w:bottom w:val="none" w:sz="0" w:space="0" w:color="auto"/>
            <w:right w:val="none" w:sz="0" w:space="0" w:color="auto"/>
          </w:divBdr>
        </w:div>
      </w:divsChild>
    </w:div>
    <w:div w:id="840851121">
      <w:bodyDiv w:val="1"/>
      <w:marLeft w:val="0"/>
      <w:marRight w:val="0"/>
      <w:marTop w:val="0"/>
      <w:marBottom w:val="0"/>
      <w:divBdr>
        <w:top w:val="none" w:sz="0" w:space="0" w:color="auto"/>
        <w:left w:val="none" w:sz="0" w:space="0" w:color="auto"/>
        <w:bottom w:val="none" w:sz="0" w:space="0" w:color="auto"/>
        <w:right w:val="none" w:sz="0" w:space="0" w:color="auto"/>
      </w:divBdr>
    </w:div>
    <w:div w:id="983239225">
      <w:bodyDiv w:val="1"/>
      <w:marLeft w:val="0"/>
      <w:marRight w:val="0"/>
      <w:marTop w:val="0"/>
      <w:marBottom w:val="0"/>
      <w:divBdr>
        <w:top w:val="none" w:sz="0" w:space="0" w:color="auto"/>
        <w:left w:val="none" w:sz="0" w:space="0" w:color="auto"/>
        <w:bottom w:val="none" w:sz="0" w:space="0" w:color="auto"/>
        <w:right w:val="none" w:sz="0" w:space="0" w:color="auto"/>
      </w:divBdr>
      <w:divsChild>
        <w:div w:id="446235299">
          <w:marLeft w:val="0"/>
          <w:marRight w:val="0"/>
          <w:marTop w:val="0"/>
          <w:marBottom w:val="0"/>
          <w:divBdr>
            <w:top w:val="none" w:sz="0" w:space="0" w:color="auto"/>
            <w:left w:val="none" w:sz="0" w:space="0" w:color="auto"/>
            <w:bottom w:val="none" w:sz="0" w:space="0" w:color="auto"/>
            <w:right w:val="none" w:sz="0" w:space="0" w:color="auto"/>
          </w:divBdr>
        </w:div>
        <w:div w:id="935481267">
          <w:marLeft w:val="0"/>
          <w:marRight w:val="0"/>
          <w:marTop w:val="0"/>
          <w:marBottom w:val="0"/>
          <w:divBdr>
            <w:top w:val="none" w:sz="0" w:space="0" w:color="auto"/>
            <w:left w:val="none" w:sz="0" w:space="0" w:color="auto"/>
            <w:bottom w:val="none" w:sz="0" w:space="0" w:color="auto"/>
            <w:right w:val="none" w:sz="0" w:space="0" w:color="auto"/>
          </w:divBdr>
        </w:div>
        <w:div w:id="492454129">
          <w:marLeft w:val="0"/>
          <w:marRight w:val="0"/>
          <w:marTop w:val="0"/>
          <w:marBottom w:val="0"/>
          <w:divBdr>
            <w:top w:val="none" w:sz="0" w:space="0" w:color="auto"/>
            <w:left w:val="none" w:sz="0" w:space="0" w:color="auto"/>
            <w:bottom w:val="none" w:sz="0" w:space="0" w:color="auto"/>
            <w:right w:val="none" w:sz="0" w:space="0" w:color="auto"/>
          </w:divBdr>
        </w:div>
        <w:div w:id="45688420">
          <w:marLeft w:val="0"/>
          <w:marRight w:val="0"/>
          <w:marTop w:val="0"/>
          <w:marBottom w:val="0"/>
          <w:divBdr>
            <w:top w:val="none" w:sz="0" w:space="0" w:color="auto"/>
            <w:left w:val="none" w:sz="0" w:space="0" w:color="auto"/>
            <w:bottom w:val="none" w:sz="0" w:space="0" w:color="auto"/>
            <w:right w:val="none" w:sz="0" w:space="0" w:color="auto"/>
          </w:divBdr>
        </w:div>
        <w:div w:id="1522737995">
          <w:marLeft w:val="0"/>
          <w:marRight w:val="0"/>
          <w:marTop w:val="0"/>
          <w:marBottom w:val="0"/>
          <w:divBdr>
            <w:top w:val="none" w:sz="0" w:space="0" w:color="auto"/>
            <w:left w:val="none" w:sz="0" w:space="0" w:color="auto"/>
            <w:bottom w:val="none" w:sz="0" w:space="0" w:color="auto"/>
            <w:right w:val="none" w:sz="0" w:space="0" w:color="auto"/>
          </w:divBdr>
        </w:div>
        <w:div w:id="21833097">
          <w:marLeft w:val="0"/>
          <w:marRight w:val="0"/>
          <w:marTop w:val="0"/>
          <w:marBottom w:val="0"/>
          <w:divBdr>
            <w:top w:val="none" w:sz="0" w:space="0" w:color="auto"/>
            <w:left w:val="none" w:sz="0" w:space="0" w:color="auto"/>
            <w:bottom w:val="none" w:sz="0" w:space="0" w:color="auto"/>
            <w:right w:val="none" w:sz="0" w:space="0" w:color="auto"/>
          </w:divBdr>
        </w:div>
        <w:div w:id="417093859">
          <w:marLeft w:val="0"/>
          <w:marRight w:val="0"/>
          <w:marTop w:val="0"/>
          <w:marBottom w:val="0"/>
          <w:divBdr>
            <w:top w:val="none" w:sz="0" w:space="0" w:color="auto"/>
            <w:left w:val="none" w:sz="0" w:space="0" w:color="auto"/>
            <w:bottom w:val="none" w:sz="0" w:space="0" w:color="auto"/>
            <w:right w:val="none" w:sz="0" w:space="0" w:color="auto"/>
          </w:divBdr>
        </w:div>
        <w:div w:id="473565716">
          <w:marLeft w:val="0"/>
          <w:marRight w:val="0"/>
          <w:marTop w:val="0"/>
          <w:marBottom w:val="0"/>
          <w:divBdr>
            <w:top w:val="none" w:sz="0" w:space="0" w:color="auto"/>
            <w:left w:val="none" w:sz="0" w:space="0" w:color="auto"/>
            <w:bottom w:val="none" w:sz="0" w:space="0" w:color="auto"/>
            <w:right w:val="none" w:sz="0" w:space="0" w:color="auto"/>
          </w:divBdr>
        </w:div>
        <w:div w:id="813715788">
          <w:marLeft w:val="0"/>
          <w:marRight w:val="0"/>
          <w:marTop w:val="0"/>
          <w:marBottom w:val="0"/>
          <w:divBdr>
            <w:top w:val="none" w:sz="0" w:space="0" w:color="auto"/>
            <w:left w:val="none" w:sz="0" w:space="0" w:color="auto"/>
            <w:bottom w:val="none" w:sz="0" w:space="0" w:color="auto"/>
            <w:right w:val="none" w:sz="0" w:space="0" w:color="auto"/>
          </w:divBdr>
        </w:div>
        <w:div w:id="1600485607">
          <w:marLeft w:val="0"/>
          <w:marRight w:val="0"/>
          <w:marTop w:val="0"/>
          <w:marBottom w:val="0"/>
          <w:divBdr>
            <w:top w:val="none" w:sz="0" w:space="0" w:color="auto"/>
            <w:left w:val="none" w:sz="0" w:space="0" w:color="auto"/>
            <w:bottom w:val="none" w:sz="0" w:space="0" w:color="auto"/>
            <w:right w:val="none" w:sz="0" w:space="0" w:color="auto"/>
          </w:divBdr>
        </w:div>
        <w:div w:id="1655335560">
          <w:marLeft w:val="0"/>
          <w:marRight w:val="0"/>
          <w:marTop w:val="0"/>
          <w:marBottom w:val="0"/>
          <w:divBdr>
            <w:top w:val="none" w:sz="0" w:space="0" w:color="auto"/>
            <w:left w:val="none" w:sz="0" w:space="0" w:color="auto"/>
            <w:bottom w:val="none" w:sz="0" w:space="0" w:color="auto"/>
            <w:right w:val="none" w:sz="0" w:space="0" w:color="auto"/>
          </w:divBdr>
        </w:div>
        <w:div w:id="403572662">
          <w:marLeft w:val="0"/>
          <w:marRight w:val="0"/>
          <w:marTop w:val="0"/>
          <w:marBottom w:val="0"/>
          <w:divBdr>
            <w:top w:val="none" w:sz="0" w:space="0" w:color="auto"/>
            <w:left w:val="none" w:sz="0" w:space="0" w:color="auto"/>
            <w:bottom w:val="none" w:sz="0" w:space="0" w:color="auto"/>
            <w:right w:val="none" w:sz="0" w:space="0" w:color="auto"/>
          </w:divBdr>
        </w:div>
        <w:div w:id="1525096018">
          <w:marLeft w:val="0"/>
          <w:marRight w:val="0"/>
          <w:marTop w:val="0"/>
          <w:marBottom w:val="0"/>
          <w:divBdr>
            <w:top w:val="none" w:sz="0" w:space="0" w:color="auto"/>
            <w:left w:val="none" w:sz="0" w:space="0" w:color="auto"/>
            <w:bottom w:val="none" w:sz="0" w:space="0" w:color="auto"/>
            <w:right w:val="none" w:sz="0" w:space="0" w:color="auto"/>
          </w:divBdr>
        </w:div>
      </w:divsChild>
    </w:div>
    <w:div w:id="1367828980">
      <w:bodyDiv w:val="1"/>
      <w:marLeft w:val="0"/>
      <w:marRight w:val="0"/>
      <w:marTop w:val="0"/>
      <w:marBottom w:val="0"/>
      <w:divBdr>
        <w:top w:val="none" w:sz="0" w:space="0" w:color="auto"/>
        <w:left w:val="none" w:sz="0" w:space="0" w:color="auto"/>
        <w:bottom w:val="none" w:sz="0" w:space="0" w:color="auto"/>
        <w:right w:val="none" w:sz="0" w:space="0" w:color="auto"/>
      </w:divBdr>
    </w:div>
    <w:div w:id="1634408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finance.yahoo.com/" TargetMode="External"/><Relationship Id="rId6" Type="http://schemas.openxmlformats.org/officeDocument/2006/relationships/hyperlink" Target="https://research2.fidelity.com/Screener"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3</Pages>
  <Words>1037</Words>
  <Characters>5914</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Patnam</dc:creator>
  <cp:keywords/>
  <dc:description/>
  <cp:lastModifiedBy>Microsoft Office User</cp:lastModifiedBy>
  <cp:revision>40</cp:revision>
  <dcterms:created xsi:type="dcterms:W3CDTF">2016-04-07T02:52:00Z</dcterms:created>
  <dcterms:modified xsi:type="dcterms:W3CDTF">2016-04-08T03:48:00Z</dcterms:modified>
</cp:coreProperties>
</file>